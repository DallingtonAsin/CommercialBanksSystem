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F55D4" w14:textId="340183CF"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noProof/>
        </w:rPr>
        <w:drawing>
          <wp:anchor distT="0" distB="0" distL="114300" distR="114300" simplePos="0" relativeHeight="251660288" behindDoc="0" locked="0" layoutInCell="1" allowOverlap="1" wp14:anchorId="7663EF24" wp14:editId="778E9546">
            <wp:simplePos x="0" y="0"/>
            <wp:positionH relativeFrom="margin">
              <wp:posOffset>2306320</wp:posOffset>
            </wp:positionH>
            <wp:positionV relativeFrom="paragraph">
              <wp:posOffset>47625</wp:posOffset>
            </wp:positionV>
            <wp:extent cx="914400" cy="7023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0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32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DA41DE" wp14:editId="4A9453D4">
                <wp:simplePos x="0" y="0"/>
                <wp:positionH relativeFrom="column">
                  <wp:posOffset>3371215</wp:posOffset>
                </wp:positionH>
                <wp:positionV relativeFrom="paragraph">
                  <wp:posOffset>273050</wp:posOffset>
                </wp:positionV>
                <wp:extent cx="2073910" cy="443230"/>
                <wp:effectExtent l="0" t="0" r="2540"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3910" cy="443230"/>
                        </a:xfrm>
                        <a:prstGeom prst="rect">
                          <a:avLst/>
                        </a:prstGeom>
                        <a:noFill/>
                        <a:ln>
                          <a:noFill/>
                        </a:ln>
                      </wps:spPr>
                      <wps:txbx>
                        <w:txbxContent>
                          <w:p w14:paraId="0D88B937" w14:textId="77777777" w:rsidR="00E56360" w:rsidRDefault="00E56360" w:rsidP="00324C35">
                            <w:r w:rsidRPr="00BD4E78">
                              <w:rPr>
                                <w:b/>
                                <w:bCs/>
                                <w:sz w:val="52"/>
                                <w:szCs w:val="52"/>
                              </w:rPr>
                              <w:t>UNIVERSITY</w:t>
                            </w:r>
                            <w:r>
                              <w:rPr>
                                <w:b/>
                                <w:bCs/>
                                <w:sz w:val="52"/>
                                <w:szCs w:val="52"/>
                              </w:rPr>
                              <w:t xml:space="preserve">  </w:t>
                            </w:r>
                          </w:p>
                        </w:txbxContent>
                      </wps:txbx>
                      <wps:bodyPr vert="horz" wrap="none" lIns="0" tIns="0" rIns="0" bIns="0" compatLnSpc="0">
                        <a:noAutofit/>
                      </wps:bodyPr>
                    </wps:wsp>
                  </a:graphicData>
                </a:graphic>
                <wp14:sizeRelH relativeFrom="page">
                  <wp14:pctWidth>0</wp14:pctWidth>
                </wp14:sizeRelH>
                <wp14:sizeRelV relativeFrom="margin">
                  <wp14:pctHeight>0</wp14:pctHeight>
                </wp14:sizeRelV>
              </wp:anchor>
            </w:drawing>
          </mc:Choice>
          <mc:Fallback>
            <w:pict>
              <v:shapetype w14:anchorId="72DA41DE" id="_x0000_t202" coordsize="21600,21600" o:spt="202" path="m,l,21600r21600,l21600,xe">
                <v:stroke joinstyle="miter"/>
                <v:path gradientshapeok="t" o:connecttype="rect"/>
              </v:shapetype>
              <v:shape id="Text Box 10" o:spid="_x0000_s1026" type="#_x0000_t202" style="position:absolute;left:0;text-align:left;margin-left:265.45pt;margin-top:21.5pt;width:163.3pt;height:34.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" filled="f" stroked="f">
                <v:textbox inset="0,0,0,0">
                  <w:txbxContent>
                    <w:p w14:paraId="0D88B937" w14:textId="77777777" w:rsidR="00E56360" w:rsidRDefault="00E56360" w:rsidP="00324C35">
                      <w:r w:rsidRPr="00BD4E78">
                        <w:rPr>
                          <w:b/>
                          <w:bCs/>
                          <w:sz w:val="52"/>
                          <w:szCs w:val="52"/>
                        </w:rPr>
                        <w:t>UNIVERSITY</w:t>
                      </w:r>
                      <w:r>
                        <w:rPr>
                          <w:b/>
                          <w:bCs/>
                          <w:sz w:val="52"/>
                          <w:szCs w:val="52"/>
                        </w:rPr>
                        <w:t xml:space="preserve">  </w:t>
                      </w:r>
                    </w:p>
                  </w:txbxContent>
                </v:textbox>
              </v:shape>
            </w:pict>
          </mc:Fallback>
        </mc:AlternateContent>
      </w:r>
      <w:r w:rsidRPr="004832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1DE35A" wp14:editId="28962CBF">
                <wp:simplePos x="0" y="0"/>
                <wp:positionH relativeFrom="column">
                  <wp:posOffset>-409575</wp:posOffset>
                </wp:positionH>
                <wp:positionV relativeFrom="paragraph">
                  <wp:posOffset>230505</wp:posOffset>
                </wp:positionV>
                <wp:extent cx="2605405" cy="760095"/>
                <wp:effectExtent l="0" t="0" r="4445"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5405" cy="760095"/>
                        </a:xfrm>
                        <a:prstGeom prst="rect">
                          <a:avLst/>
                        </a:prstGeom>
                        <a:noFill/>
                        <a:ln>
                          <a:noFill/>
                        </a:ln>
                      </wps:spPr>
                      <wps:txbx>
                        <w:txbxContent>
                          <w:p w14:paraId="240C9816" w14:textId="77777777" w:rsidR="00E56360" w:rsidRPr="00BD4E78" w:rsidRDefault="00E56360" w:rsidP="00324C35">
                            <w:r w:rsidRPr="00BD4E78">
                              <w:rPr>
                                <w:b/>
                                <w:bCs/>
                                <w:sz w:val="52"/>
                                <w:szCs w:val="52"/>
                              </w:rPr>
                              <w:t xml:space="preserve">        MAKERERE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3A1DE35A" id="Text Box 9" o:spid="_x0000_s1027" type="#_x0000_t202" style="position:absolute;left:0;text-align:left;margin-left:-32.25pt;margin-top:18.15pt;width:205.15pt;height:59.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" filled="f" stroked="f">
                <v:textbox inset="0,0,0,0">
                  <w:txbxContent>
                    <w:p w14:paraId="240C9816" w14:textId="77777777" w:rsidR="00E56360" w:rsidRPr="00BD4E78" w:rsidRDefault="00E56360" w:rsidP="00324C35">
                      <w:r w:rsidRPr="00BD4E78">
                        <w:rPr>
                          <w:b/>
                          <w:bCs/>
                          <w:sz w:val="52"/>
                          <w:szCs w:val="52"/>
                        </w:rPr>
                        <w:t xml:space="preserve">        MAKERERE</w:t>
                      </w:r>
                    </w:p>
                  </w:txbxContent>
                </v:textbox>
              </v:shape>
            </w:pict>
          </mc:Fallback>
        </mc:AlternateContent>
      </w:r>
    </w:p>
    <w:p w14:paraId="2D2C86AD" w14:textId="77777777" w:rsidR="00324C35" w:rsidRPr="0048322E" w:rsidRDefault="00324C35" w:rsidP="00324C35">
      <w:pPr>
        <w:pStyle w:val="Standard"/>
        <w:spacing w:line="360" w:lineRule="auto"/>
        <w:jc w:val="both"/>
        <w:rPr>
          <w:rFonts w:ascii="Times New Roman" w:hAnsi="Times New Roman" w:cs="Times New Roman"/>
          <w:b/>
          <w:bCs/>
          <w:sz w:val="52"/>
          <w:szCs w:val="52"/>
        </w:rPr>
      </w:pPr>
      <w:r w:rsidRPr="0048322E">
        <w:rPr>
          <w:rFonts w:ascii="Times New Roman" w:hAnsi="Times New Roman" w:cs="Times New Roman"/>
          <w:b/>
          <w:bCs/>
          <w:sz w:val="52"/>
          <w:szCs w:val="52"/>
        </w:rPr>
        <w:t xml:space="preserve">                       </w:t>
      </w:r>
    </w:p>
    <w:p w14:paraId="20375A77" w14:textId="77777777" w:rsidR="00324C35" w:rsidRPr="0048322E" w:rsidRDefault="00324C35" w:rsidP="00324C35">
      <w:pPr>
        <w:pStyle w:val="Standard"/>
        <w:spacing w:line="360" w:lineRule="auto"/>
        <w:jc w:val="both"/>
        <w:rPr>
          <w:rFonts w:ascii="Times New Roman" w:hAnsi="Times New Roman" w:cs="Times New Roman"/>
          <w:b/>
          <w:bCs/>
          <w:sz w:val="52"/>
          <w:szCs w:val="52"/>
        </w:rPr>
      </w:pPr>
      <w:r w:rsidRPr="0048322E">
        <w:rPr>
          <w:rFonts w:ascii="Times New Roman" w:hAnsi="Times New Roman" w:cs="Times New Roman"/>
          <w:b/>
          <w:bCs/>
          <w:sz w:val="52"/>
          <w:szCs w:val="52"/>
        </w:rPr>
        <w:t xml:space="preserve">           </w:t>
      </w:r>
      <w:r w:rsidRPr="0048322E">
        <w:rPr>
          <w:rFonts w:ascii="Times New Roman" w:hAnsi="Times New Roman" w:cs="Times New Roman"/>
        </w:rPr>
        <w:t>COLLEGE OF COMPUTING AND INFORMATION SCIENCES</w:t>
      </w:r>
    </w:p>
    <w:p w14:paraId="069642E1" w14:textId="77777777" w:rsidR="00324C35" w:rsidRPr="0048322E" w:rsidRDefault="00324C35" w:rsidP="00324C35">
      <w:pPr>
        <w:pStyle w:val="Standard"/>
        <w:spacing w:line="360" w:lineRule="auto"/>
        <w:jc w:val="both"/>
        <w:rPr>
          <w:rFonts w:ascii="Times New Roman" w:hAnsi="Times New Roman" w:cs="Times New Roman"/>
          <w:b/>
          <w:bCs/>
          <w:sz w:val="52"/>
          <w:szCs w:val="52"/>
        </w:rPr>
      </w:pPr>
      <w:r w:rsidRPr="0048322E">
        <w:rPr>
          <w:rFonts w:ascii="Times New Roman" w:hAnsi="Times New Roman" w:cs="Times New Roman"/>
          <w:b/>
          <w:bCs/>
          <w:sz w:val="52"/>
          <w:szCs w:val="52"/>
        </w:rPr>
        <w:t xml:space="preserve">                      </w:t>
      </w:r>
      <w:r w:rsidRPr="0048322E">
        <w:rPr>
          <w:rFonts w:ascii="Times New Roman" w:hAnsi="Times New Roman" w:cs="Times New Roman"/>
        </w:rPr>
        <w:t>DEPARTMENT OF NETWORKS</w:t>
      </w:r>
    </w:p>
    <w:p w14:paraId="4D905554" w14:textId="77777777"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rPr>
        <w:t xml:space="preserve">                               BACHELOR OF SCIENCE IN SOFTWARE ENGINEERING</w:t>
      </w:r>
    </w:p>
    <w:p w14:paraId="35265C12" w14:textId="536DD6CA"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rPr>
        <w:t xml:space="preserve">                                          BSE 4100: SOFTWARE ENGINEERING PROJECT </w:t>
      </w:r>
      <w:r w:rsidR="008433D1">
        <w:rPr>
          <w:rFonts w:ascii="Times New Roman" w:hAnsi="Times New Roman" w:cs="Times New Roman"/>
        </w:rPr>
        <w:t>2</w:t>
      </w:r>
    </w:p>
    <w:p w14:paraId="1BA6EF3D" w14:textId="77777777"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rPr>
        <w:t xml:space="preserve">                                   SOFTWARE DESIGN DOCUMENT</w:t>
      </w:r>
      <w:r w:rsidRPr="0048322E">
        <w:rPr>
          <w:rFonts w:ascii="Times New Roman" w:hAnsi="Times New Roman" w:cs="Times New Roman"/>
        </w:rPr>
        <w:tab/>
        <w:t xml:space="preserve"> (SDD) FOR:</w:t>
      </w:r>
    </w:p>
    <w:p w14:paraId="6E34C2AF" w14:textId="77777777" w:rsidR="00324C35" w:rsidRPr="0048322E" w:rsidRDefault="00324C35" w:rsidP="00324C35">
      <w:pPr>
        <w:spacing w:line="360" w:lineRule="auto"/>
        <w:contextualSpacing/>
        <w:jc w:val="both"/>
        <w:rPr>
          <w:sz w:val="28"/>
          <w:szCs w:val="28"/>
        </w:rPr>
      </w:pPr>
      <w:r w:rsidRPr="0048322E">
        <w:rPr>
          <w:b/>
          <w:bCs/>
          <w:color w:val="000000"/>
          <w:sz w:val="28"/>
          <w:szCs w:val="28"/>
        </w:rPr>
        <w:t>A SECURE LAYER FOR DESKTOP-WEATHER DATA REPOSITORY</w:t>
      </w:r>
    </w:p>
    <w:p w14:paraId="791DB75F" w14:textId="2F2FE9D9"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b/>
          <w:bCs/>
        </w:rPr>
        <w:t xml:space="preserve">                                            PROJECT MEMBERS [GROUP BSE</w:t>
      </w:r>
      <w:ins w:id="0" w:author="user1" w:date="2020-04-30T01:45:00Z">
        <w:r w:rsidR="00BA14F0">
          <w:rPr>
            <w:rFonts w:ascii="Times New Roman" w:hAnsi="Times New Roman" w:cs="Times New Roman"/>
            <w:b/>
            <w:bCs/>
          </w:rPr>
          <w:t>2</w:t>
        </w:r>
      </w:ins>
      <w:r w:rsidRPr="0048322E">
        <w:rPr>
          <w:rFonts w:ascii="Times New Roman" w:hAnsi="Times New Roman" w:cs="Times New Roman"/>
          <w:b/>
          <w:bCs/>
        </w:rPr>
        <w:t>0</w:t>
      </w:r>
      <w:ins w:id="1" w:author="user1" w:date="2020-04-30T01:45:00Z">
        <w:r w:rsidR="00BA14F0">
          <w:rPr>
            <w:rFonts w:ascii="Times New Roman" w:hAnsi="Times New Roman" w:cs="Times New Roman"/>
            <w:b/>
            <w:bCs/>
          </w:rPr>
          <w:t>-</w:t>
        </w:r>
      </w:ins>
      <w:commentRangeStart w:id="2"/>
      <w:r w:rsidRPr="0048322E">
        <w:rPr>
          <w:rFonts w:ascii="Times New Roman" w:hAnsi="Times New Roman" w:cs="Times New Roman"/>
          <w:b/>
          <w:bCs/>
        </w:rPr>
        <w:t>4</w:t>
      </w:r>
      <w:commentRangeEnd w:id="2"/>
      <w:r w:rsidR="00BA14F0">
        <w:rPr>
          <w:rStyle w:val="CommentReference"/>
          <w:rFonts w:ascii="Times New Roman" w:eastAsia="Calibri" w:hAnsi="Times New Roman" w:cs="Times New Roman"/>
          <w:kern w:val="0"/>
          <w:lang w:eastAsia="en-US" w:bidi="ar-SA"/>
        </w:rPr>
        <w:commentReference w:id="2"/>
      </w:r>
      <w:r w:rsidRPr="0048322E">
        <w:rPr>
          <w:rFonts w:ascii="Times New Roman" w:hAnsi="Times New Roman" w:cs="Times New Roman"/>
          <w:b/>
          <w:bCs/>
        </w:rPr>
        <w:t>]</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324C35" w:rsidRPr="0048322E" w14:paraId="290440F8" w14:textId="77777777" w:rsidTr="00E56360">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0410A4D6" w14:textId="77777777" w:rsidR="00324C35" w:rsidRPr="0048322E" w:rsidRDefault="00324C35" w:rsidP="00E56360">
            <w:pPr>
              <w:pStyle w:val="TableContents"/>
              <w:spacing w:line="360" w:lineRule="auto"/>
              <w:jc w:val="both"/>
              <w:rPr>
                <w:rFonts w:ascii="Times New Roman" w:hAnsi="Times New Roman" w:cs="Times New Roman"/>
                <w:b/>
                <w:bCs/>
              </w:rPr>
            </w:pPr>
            <w:r w:rsidRPr="0048322E">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0D9059D2" w14:textId="77777777" w:rsidR="00324C35" w:rsidRPr="0048322E" w:rsidRDefault="00324C35" w:rsidP="00E56360">
            <w:pPr>
              <w:pStyle w:val="TableContents"/>
              <w:spacing w:line="360" w:lineRule="auto"/>
              <w:jc w:val="both"/>
              <w:rPr>
                <w:rFonts w:ascii="Times New Roman" w:hAnsi="Times New Roman" w:cs="Times New Roman"/>
                <w:b/>
                <w:bCs/>
              </w:rPr>
            </w:pPr>
            <w:r w:rsidRPr="0048322E">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D289FA" w14:textId="77777777" w:rsidR="00324C35" w:rsidRPr="0048322E" w:rsidRDefault="00324C35" w:rsidP="00E56360">
            <w:pPr>
              <w:pStyle w:val="TableContents"/>
              <w:spacing w:line="360" w:lineRule="auto"/>
              <w:jc w:val="both"/>
              <w:rPr>
                <w:rFonts w:ascii="Times New Roman" w:hAnsi="Times New Roman" w:cs="Times New Roman"/>
                <w:b/>
                <w:bCs/>
              </w:rPr>
            </w:pPr>
            <w:r w:rsidRPr="0048322E">
              <w:rPr>
                <w:rFonts w:ascii="Times New Roman" w:hAnsi="Times New Roman" w:cs="Times New Roman"/>
                <w:b/>
                <w:bCs/>
              </w:rPr>
              <w:t>STUDENT NO</w:t>
            </w:r>
          </w:p>
        </w:tc>
      </w:tr>
      <w:tr w:rsidR="00324C35" w:rsidRPr="0048322E" w14:paraId="1D73903B" w14:textId="77777777" w:rsidTr="00E56360">
        <w:tc>
          <w:tcPr>
            <w:tcW w:w="3212" w:type="dxa"/>
            <w:tcBorders>
              <w:left w:val="single" w:sz="2" w:space="0" w:color="000000"/>
              <w:bottom w:val="single" w:sz="2" w:space="0" w:color="000000"/>
            </w:tcBorders>
            <w:tcMar>
              <w:top w:w="55" w:type="dxa"/>
              <w:left w:w="55" w:type="dxa"/>
              <w:bottom w:w="55" w:type="dxa"/>
              <w:right w:w="55" w:type="dxa"/>
            </w:tcMar>
          </w:tcPr>
          <w:p w14:paraId="233D3B65"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14:paraId="7F1C483C"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C2EFD"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216000708</w:t>
            </w:r>
          </w:p>
        </w:tc>
      </w:tr>
      <w:tr w:rsidR="00324C35" w:rsidRPr="0048322E" w14:paraId="01656718" w14:textId="77777777" w:rsidTr="00E56360">
        <w:tc>
          <w:tcPr>
            <w:tcW w:w="3212" w:type="dxa"/>
            <w:tcBorders>
              <w:left w:val="single" w:sz="2" w:space="0" w:color="000000"/>
              <w:bottom w:val="single" w:sz="2" w:space="0" w:color="000000"/>
            </w:tcBorders>
            <w:tcMar>
              <w:top w:w="55" w:type="dxa"/>
              <w:left w:w="55" w:type="dxa"/>
              <w:bottom w:w="55" w:type="dxa"/>
              <w:right w:w="55" w:type="dxa"/>
            </w:tcMar>
          </w:tcPr>
          <w:p w14:paraId="7570E5B2"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ISABIRYE TAIBU</w:t>
            </w:r>
          </w:p>
        </w:tc>
        <w:tc>
          <w:tcPr>
            <w:tcW w:w="3213" w:type="dxa"/>
            <w:tcBorders>
              <w:left w:val="single" w:sz="2" w:space="0" w:color="000000"/>
              <w:bottom w:val="single" w:sz="2" w:space="0" w:color="000000"/>
            </w:tcBorders>
            <w:tcMar>
              <w:top w:w="55" w:type="dxa"/>
              <w:left w:w="55" w:type="dxa"/>
              <w:bottom w:w="55" w:type="dxa"/>
              <w:right w:w="55" w:type="dxa"/>
            </w:tcMar>
          </w:tcPr>
          <w:p w14:paraId="0728DBB2"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16/U/20495</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10338"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216022278</w:t>
            </w:r>
          </w:p>
        </w:tc>
      </w:tr>
      <w:tr w:rsidR="00324C35" w:rsidRPr="0048322E" w14:paraId="60971068" w14:textId="77777777" w:rsidTr="00E56360">
        <w:tc>
          <w:tcPr>
            <w:tcW w:w="3212" w:type="dxa"/>
            <w:tcBorders>
              <w:left w:val="single" w:sz="2" w:space="0" w:color="000000"/>
              <w:bottom w:val="single" w:sz="2" w:space="0" w:color="000000"/>
            </w:tcBorders>
            <w:tcMar>
              <w:top w:w="55" w:type="dxa"/>
              <w:left w:w="55" w:type="dxa"/>
              <w:bottom w:w="55" w:type="dxa"/>
              <w:right w:w="55" w:type="dxa"/>
            </w:tcMar>
          </w:tcPr>
          <w:p w14:paraId="2A30BED7"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KUNYA NATHERN</w:t>
            </w:r>
          </w:p>
        </w:tc>
        <w:tc>
          <w:tcPr>
            <w:tcW w:w="3213" w:type="dxa"/>
            <w:tcBorders>
              <w:left w:val="single" w:sz="2" w:space="0" w:color="000000"/>
              <w:bottom w:val="single" w:sz="2" w:space="0" w:color="000000"/>
            </w:tcBorders>
            <w:tcMar>
              <w:top w:w="55" w:type="dxa"/>
              <w:left w:w="55" w:type="dxa"/>
              <w:bottom w:w="55" w:type="dxa"/>
              <w:right w:w="55" w:type="dxa"/>
            </w:tcMar>
          </w:tcPr>
          <w:p w14:paraId="2B15FDA6"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16/U/6372/EVE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B0897C"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216006158</w:t>
            </w:r>
          </w:p>
        </w:tc>
      </w:tr>
      <w:tr w:rsidR="00324C35" w:rsidRPr="0048322E" w14:paraId="7C2ADBD2" w14:textId="77777777" w:rsidTr="00E56360">
        <w:tc>
          <w:tcPr>
            <w:tcW w:w="3212" w:type="dxa"/>
            <w:tcBorders>
              <w:left w:val="single" w:sz="2" w:space="0" w:color="000000"/>
              <w:bottom w:val="single" w:sz="2" w:space="0" w:color="000000"/>
            </w:tcBorders>
            <w:tcMar>
              <w:top w:w="55" w:type="dxa"/>
              <w:left w:w="55" w:type="dxa"/>
              <w:bottom w:w="55" w:type="dxa"/>
              <w:right w:w="55" w:type="dxa"/>
            </w:tcMar>
          </w:tcPr>
          <w:p w14:paraId="1E5D4A60"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KAGANZI TIMOTHY</w:t>
            </w:r>
          </w:p>
        </w:tc>
        <w:tc>
          <w:tcPr>
            <w:tcW w:w="3213" w:type="dxa"/>
            <w:tcBorders>
              <w:left w:val="single" w:sz="2" w:space="0" w:color="000000"/>
              <w:bottom w:val="single" w:sz="2" w:space="0" w:color="000000"/>
            </w:tcBorders>
            <w:tcMar>
              <w:top w:w="55" w:type="dxa"/>
              <w:left w:w="55" w:type="dxa"/>
              <w:bottom w:w="55" w:type="dxa"/>
              <w:right w:w="55" w:type="dxa"/>
            </w:tcMar>
          </w:tcPr>
          <w:p w14:paraId="7BFB05E9"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16/U/5134/EVE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1EAEF5" w14:textId="77777777" w:rsidR="00324C35" w:rsidRPr="0048322E" w:rsidRDefault="00324C35" w:rsidP="00E56360">
            <w:pPr>
              <w:pStyle w:val="TableContents"/>
              <w:spacing w:line="360" w:lineRule="auto"/>
              <w:jc w:val="both"/>
              <w:rPr>
                <w:rFonts w:ascii="Times New Roman" w:hAnsi="Times New Roman" w:cs="Times New Roman"/>
              </w:rPr>
            </w:pPr>
            <w:r w:rsidRPr="0048322E">
              <w:rPr>
                <w:rFonts w:ascii="Times New Roman" w:hAnsi="Times New Roman" w:cs="Times New Roman"/>
              </w:rPr>
              <w:t>216007287</w:t>
            </w:r>
          </w:p>
        </w:tc>
      </w:tr>
    </w:tbl>
    <w:p w14:paraId="1863F601" w14:textId="6A5A4ED5"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b/>
          <w:bCs/>
        </w:rPr>
        <w:t xml:space="preserve">                          </w:t>
      </w:r>
    </w:p>
    <w:p w14:paraId="4DE15656" w14:textId="77777777" w:rsidR="00324C35" w:rsidRPr="0048322E" w:rsidRDefault="00324C35" w:rsidP="00324C35">
      <w:pPr>
        <w:pStyle w:val="Standard"/>
        <w:spacing w:line="360" w:lineRule="auto"/>
        <w:jc w:val="both"/>
        <w:rPr>
          <w:rFonts w:ascii="Times New Roman" w:hAnsi="Times New Roman" w:cs="Times New Roman"/>
        </w:rPr>
      </w:pPr>
      <w:r w:rsidRPr="0048322E">
        <w:rPr>
          <w:rFonts w:ascii="Times New Roman" w:hAnsi="Times New Roman" w:cs="Times New Roman"/>
          <w:b/>
          <w:bCs/>
        </w:rPr>
        <w:t xml:space="preserve">                                      SUPERVISOR</w:t>
      </w:r>
      <w:r w:rsidRPr="0048322E">
        <w:rPr>
          <w:rFonts w:ascii="Times New Roman" w:hAnsi="Times New Roman" w:cs="Times New Roman"/>
        </w:rPr>
        <w:t>: MARY NSABAGWA</w:t>
      </w:r>
    </w:p>
    <w:p w14:paraId="58B9F024" w14:textId="77777777" w:rsidR="00324C35" w:rsidRDefault="00324C35" w:rsidP="00324C35">
      <w:pPr>
        <w:pStyle w:val="Standard"/>
        <w:spacing w:line="360" w:lineRule="auto"/>
        <w:ind w:left="1440"/>
        <w:jc w:val="both"/>
        <w:rPr>
          <w:rFonts w:ascii="Times New Roman" w:hAnsi="Times New Roman" w:cs="Times New Roman"/>
        </w:rPr>
      </w:pPr>
      <w:r w:rsidRPr="0048322E">
        <w:rPr>
          <w:rFonts w:ascii="Times New Roman" w:hAnsi="Times New Roman" w:cs="Times New Roman"/>
        </w:rPr>
        <w:t xml:space="preserve">    </w:t>
      </w:r>
    </w:p>
    <w:p w14:paraId="703E792E" w14:textId="77777777" w:rsidR="00324C35" w:rsidRDefault="00324C35" w:rsidP="00324C35">
      <w:pPr>
        <w:pStyle w:val="Standard"/>
        <w:spacing w:line="360" w:lineRule="auto"/>
        <w:ind w:left="1440"/>
        <w:jc w:val="both"/>
        <w:rPr>
          <w:rFonts w:ascii="Times New Roman" w:hAnsi="Times New Roman" w:cs="Times New Roman"/>
        </w:rPr>
      </w:pPr>
    </w:p>
    <w:p w14:paraId="27BBCD54" w14:textId="77777777" w:rsidR="00324C35" w:rsidRDefault="00324C35" w:rsidP="00324C35">
      <w:pPr>
        <w:rPr>
          <w:rFonts w:eastAsia="Noto Sans CJK SC Regular"/>
          <w:kern w:val="3"/>
          <w:szCs w:val="24"/>
          <w:lang w:eastAsia="zh-CN" w:bidi="hi-IN"/>
        </w:rPr>
      </w:pPr>
    </w:p>
    <w:p w14:paraId="6AC0CD7B" w14:textId="77777777" w:rsidR="00324C35" w:rsidRPr="00C51AC3" w:rsidRDefault="00324C35" w:rsidP="00324C35">
      <w:pPr>
        <w:jc w:val="center"/>
        <w:rPr>
          <w:lang w:eastAsia="zh-CN" w:bidi="hi-IN"/>
        </w:rPr>
      </w:pPr>
    </w:p>
    <w:p w14:paraId="0197C9D8" w14:textId="77777777" w:rsidR="00324C35" w:rsidRPr="0048322E" w:rsidRDefault="00324C35" w:rsidP="00324C35">
      <w:pPr>
        <w:pStyle w:val="TOCHeading"/>
        <w:spacing w:line="360" w:lineRule="auto"/>
        <w:rPr>
          <w:rFonts w:ascii="Times New Roman" w:hAnsi="Times New Roman"/>
        </w:rPr>
      </w:pPr>
      <w:r w:rsidRPr="0048322E">
        <w:rPr>
          <w:rFonts w:ascii="Times New Roman" w:hAnsi="Times New Roman"/>
        </w:rPr>
        <w:lastRenderedPageBreak/>
        <w:t>Table of contents</w:t>
      </w:r>
    </w:p>
    <w:sdt>
      <w:sdtPr>
        <w:rPr>
          <w:rFonts w:ascii="Times New Roman" w:eastAsia="Calibri" w:hAnsi="Times New Roman"/>
          <w:color w:val="auto"/>
          <w:sz w:val="24"/>
          <w:szCs w:val="22"/>
        </w:rPr>
        <w:id w:val="-1325504802"/>
        <w:docPartObj>
          <w:docPartGallery w:val="Table of Contents"/>
          <w:docPartUnique/>
        </w:docPartObj>
      </w:sdtPr>
      <w:sdtEndPr>
        <w:rPr>
          <w:b/>
          <w:bCs/>
          <w:noProof/>
        </w:rPr>
      </w:sdtEndPr>
      <w:sdtContent>
        <w:p w14:paraId="55FACFA4" w14:textId="60F5F161" w:rsidR="00A23637" w:rsidRDefault="00A23637">
          <w:pPr>
            <w:pStyle w:val="TOCHeading"/>
          </w:pPr>
        </w:p>
        <w:p w14:paraId="665E7510" w14:textId="07971DFE" w:rsidR="006131C7" w:rsidRDefault="00A23637">
          <w:pPr>
            <w:pStyle w:val="TOC1"/>
            <w:tabs>
              <w:tab w:val="left" w:pos="480"/>
              <w:tab w:val="right" w:leader="dot" w:pos="9350"/>
            </w:tabs>
            <w:rPr>
              <w:rFonts w:asciiTheme="minorHAnsi" w:eastAsiaTheme="minorEastAsia" w:hAnsiTheme="minorHAnsi" w:cstheme="minorBidi"/>
              <w:noProof/>
              <w:sz w:val="22"/>
              <w:lang/>
            </w:rPr>
          </w:pPr>
          <w:r>
            <w:fldChar w:fldCharType="begin"/>
          </w:r>
          <w:r>
            <w:instrText xml:space="preserve"> TOC \o "1-3" \h \z \u </w:instrText>
          </w:r>
          <w:r>
            <w:fldChar w:fldCharType="separate"/>
          </w:r>
          <w:hyperlink w:anchor="_Toc34759510" w:history="1">
            <w:r w:rsidR="006131C7" w:rsidRPr="00496BDC">
              <w:rPr>
                <w:rStyle w:val="Hyperlink"/>
                <w:noProof/>
              </w:rPr>
              <w:t>1.</w:t>
            </w:r>
            <w:r w:rsidR="006131C7">
              <w:rPr>
                <w:rFonts w:asciiTheme="minorHAnsi" w:eastAsiaTheme="minorEastAsia" w:hAnsiTheme="minorHAnsi" w:cstheme="minorBidi"/>
                <w:noProof/>
                <w:sz w:val="22"/>
                <w:lang/>
              </w:rPr>
              <w:tab/>
            </w:r>
            <w:r w:rsidR="006131C7" w:rsidRPr="00496BDC">
              <w:rPr>
                <w:rStyle w:val="Hyperlink"/>
                <w:noProof/>
              </w:rPr>
              <w:t>Introduction</w:t>
            </w:r>
            <w:r w:rsidR="006131C7">
              <w:rPr>
                <w:noProof/>
                <w:webHidden/>
              </w:rPr>
              <w:tab/>
            </w:r>
            <w:r w:rsidR="006131C7">
              <w:rPr>
                <w:noProof/>
                <w:webHidden/>
              </w:rPr>
              <w:fldChar w:fldCharType="begin"/>
            </w:r>
            <w:r w:rsidR="006131C7">
              <w:rPr>
                <w:noProof/>
                <w:webHidden/>
              </w:rPr>
              <w:instrText xml:space="preserve"> PAGEREF _Toc34759510 \h </w:instrText>
            </w:r>
            <w:r w:rsidR="006131C7">
              <w:rPr>
                <w:noProof/>
                <w:webHidden/>
              </w:rPr>
            </w:r>
            <w:r w:rsidR="006131C7">
              <w:rPr>
                <w:noProof/>
                <w:webHidden/>
              </w:rPr>
              <w:fldChar w:fldCharType="separate"/>
            </w:r>
            <w:r w:rsidR="006131C7">
              <w:rPr>
                <w:noProof/>
                <w:webHidden/>
              </w:rPr>
              <w:t>1</w:t>
            </w:r>
            <w:r w:rsidR="006131C7">
              <w:rPr>
                <w:noProof/>
                <w:webHidden/>
              </w:rPr>
              <w:fldChar w:fldCharType="end"/>
            </w:r>
          </w:hyperlink>
        </w:p>
        <w:p w14:paraId="50BDCF56" w14:textId="2655F2A6"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1" w:history="1">
            <w:r w:rsidR="006131C7" w:rsidRPr="00496BDC">
              <w:rPr>
                <w:rStyle w:val="Hyperlink"/>
                <w:noProof/>
              </w:rPr>
              <w:t>1.1.</w:t>
            </w:r>
            <w:r w:rsidR="006131C7">
              <w:rPr>
                <w:rFonts w:asciiTheme="minorHAnsi" w:eastAsiaTheme="minorEastAsia" w:hAnsiTheme="minorHAnsi" w:cstheme="minorBidi"/>
                <w:noProof/>
                <w:sz w:val="22"/>
                <w:lang/>
              </w:rPr>
              <w:tab/>
            </w:r>
            <w:r w:rsidR="006131C7" w:rsidRPr="00496BDC">
              <w:rPr>
                <w:rStyle w:val="Hyperlink"/>
                <w:noProof/>
              </w:rPr>
              <w:t>Purpose</w:t>
            </w:r>
            <w:r w:rsidR="006131C7">
              <w:rPr>
                <w:noProof/>
                <w:webHidden/>
              </w:rPr>
              <w:tab/>
            </w:r>
            <w:r w:rsidR="006131C7">
              <w:rPr>
                <w:noProof/>
                <w:webHidden/>
              </w:rPr>
              <w:fldChar w:fldCharType="begin"/>
            </w:r>
            <w:r w:rsidR="006131C7">
              <w:rPr>
                <w:noProof/>
                <w:webHidden/>
              </w:rPr>
              <w:instrText xml:space="preserve"> PAGEREF _Toc34759511 \h </w:instrText>
            </w:r>
            <w:r w:rsidR="006131C7">
              <w:rPr>
                <w:noProof/>
                <w:webHidden/>
              </w:rPr>
            </w:r>
            <w:r w:rsidR="006131C7">
              <w:rPr>
                <w:noProof/>
                <w:webHidden/>
              </w:rPr>
              <w:fldChar w:fldCharType="separate"/>
            </w:r>
            <w:r w:rsidR="006131C7">
              <w:rPr>
                <w:noProof/>
                <w:webHidden/>
              </w:rPr>
              <w:t>1</w:t>
            </w:r>
            <w:r w:rsidR="006131C7">
              <w:rPr>
                <w:noProof/>
                <w:webHidden/>
              </w:rPr>
              <w:fldChar w:fldCharType="end"/>
            </w:r>
          </w:hyperlink>
        </w:p>
        <w:p w14:paraId="1CC7FEFF" w14:textId="4AD9842E"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2" w:history="1">
            <w:r w:rsidR="006131C7" w:rsidRPr="00496BDC">
              <w:rPr>
                <w:rStyle w:val="Hyperlink"/>
                <w:noProof/>
              </w:rPr>
              <w:t>1.2.</w:t>
            </w:r>
            <w:r w:rsidR="006131C7">
              <w:rPr>
                <w:rFonts w:asciiTheme="minorHAnsi" w:eastAsiaTheme="minorEastAsia" w:hAnsiTheme="minorHAnsi" w:cstheme="minorBidi"/>
                <w:noProof/>
                <w:sz w:val="22"/>
                <w:lang/>
              </w:rPr>
              <w:tab/>
            </w:r>
            <w:r w:rsidR="006131C7" w:rsidRPr="00496BDC">
              <w:rPr>
                <w:rStyle w:val="Hyperlink"/>
                <w:noProof/>
              </w:rPr>
              <w:t>Scope</w:t>
            </w:r>
            <w:r w:rsidR="006131C7">
              <w:rPr>
                <w:noProof/>
                <w:webHidden/>
              </w:rPr>
              <w:tab/>
            </w:r>
            <w:r w:rsidR="006131C7">
              <w:rPr>
                <w:noProof/>
                <w:webHidden/>
              </w:rPr>
              <w:fldChar w:fldCharType="begin"/>
            </w:r>
            <w:r w:rsidR="006131C7">
              <w:rPr>
                <w:noProof/>
                <w:webHidden/>
              </w:rPr>
              <w:instrText xml:space="preserve"> PAGEREF _Toc34759512 \h </w:instrText>
            </w:r>
            <w:r w:rsidR="006131C7">
              <w:rPr>
                <w:noProof/>
                <w:webHidden/>
              </w:rPr>
            </w:r>
            <w:r w:rsidR="006131C7">
              <w:rPr>
                <w:noProof/>
                <w:webHidden/>
              </w:rPr>
              <w:fldChar w:fldCharType="separate"/>
            </w:r>
            <w:r w:rsidR="006131C7">
              <w:rPr>
                <w:noProof/>
                <w:webHidden/>
              </w:rPr>
              <w:t>1</w:t>
            </w:r>
            <w:r w:rsidR="006131C7">
              <w:rPr>
                <w:noProof/>
                <w:webHidden/>
              </w:rPr>
              <w:fldChar w:fldCharType="end"/>
            </w:r>
          </w:hyperlink>
        </w:p>
        <w:p w14:paraId="3F8E2D91" w14:textId="184891FE"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3" w:history="1">
            <w:r w:rsidR="006131C7" w:rsidRPr="00496BDC">
              <w:rPr>
                <w:rStyle w:val="Hyperlink"/>
                <w:noProof/>
              </w:rPr>
              <w:t>1.3.</w:t>
            </w:r>
            <w:r w:rsidR="006131C7">
              <w:rPr>
                <w:rFonts w:asciiTheme="minorHAnsi" w:eastAsiaTheme="minorEastAsia" w:hAnsiTheme="minorHAnsi" w:cstheme="minorBidi"/>
                <w:noProof/>
                <w:sz w:val="22"/>
                <w:lang/>
              </w:rPr>
              <w:tab/>
            </w:r>
            <w:r w:rsidR="006131C7" w:rsidRPr="00496BDC">
              <w:rPr>
                <w:rStyle w:val="Hyperlink"/>
                <w:noProof/>
              </w:rPr>
              <w:t>Document Overview</w:t>
            </w:r>
            <w:r w:rsidR="006131C7">
              <w:rPr>
                <w:noProof/>
                <w:webHidden/>
              </w:rPr>
              <w:tab/>
            </w:r>
            <w:r w:rsidR="006131C7">
              <w:rPr>
                <w:noProof/>
                <w:webHidden/>
              </w:rPr>
              <w:fldChar w:fldCharType="begin"/>
            </w:r>
            <w:r w:rsidR="006131C7">
              <w:rPr>
                <w:noProof/>
                <w:webHidden/>
              </w:rPr>
              <w:instrText xml:space="preserve"> PAGEREF _Toc34759513 \h </w:instrText>
            </w:r>
            <w:r w:rsidR="006131C7">
              <w:rPr>
                <w:noProof/>
                <w:webHidden/>
              </w:rPr>
            </w:r>
            <w:r w:rsidR="006131C7">
              <w:rPr>
                <w:noProof/>
                <w:webHidden/>
              </w:rPr>
              <w:fldChar w:fldCharType="separate"/>
            </w:r>
            <w:r w:rsidR="006131C7">
              <w:rPr>
                <w:noProof/>
                <w:webHidden/>
              </w:rPr>
              <w:t>1</w:t>
            </w:r>
            <w:r w:rsidR="006131C7">
              <w:rPr>
                <w:noProof/>
                <w:webHidden/>
              </w:rPr>
              <w:fldChar w:fldCharType="end"/>
            </w:r>
          </w:hyperlink>
        </w:p>
        <w:p w14:paraId="4C76DE9B" w14:textId="4E791C2B"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4" w:history="1">
            <w:r w:rsidR="006131C7" w:rsidRPr="00496BDC">
              <w:rPr>
                <w:rStyle w:val="Hyperlink"/>
                <w:noProof/>
              </w:rPr>
              <w:t>1.4.</w:t>
            </w:r>
            <w:r w:rsidR="006131C7">
              <w:rPr>
                <w:rFonts w:asciiTheme="minorHAnsi" w:eastAsiaTheme="minorEastAsia" w:hAnsiTheme="minorHAnsi" w:cstheme="minorBidi"/>
                <w:noProof/>
                <w:sz w:val="22"/>
                <w:lang/>
              </w:rPr>
              <w:tab/>
            </w:r>
            <w:r w:rsidR="006131C7" w:rsidRPr="00496BDC">
              <w:rPr>
                <w:rStyle w:val="Hyperlink"/>
                <w:noProof/>
              </w:rPr>
              <w:t>Reference Material</w:t>
            </w:r>
            <w:r w:rsidR="006131C7">
              <w:rPr>
                <w:noProof/>
                <w:webHidden/>
              </w:rPr>
              <w:tab/>
            </w:r>
            <w:r w:rsidR="006131C7">
              <w:rPr>
                <w:noProof/>
                <w:webHidden/>
              </w:rPr>
              <w:fldChar w:fldCharType="begin"/>
            </w:r>
            <w:r w:rsidR="006131C7">
              <w:rPr>
                <w:noProof/>
                <w:webHidden/>
              </w:rPr>
              <w:instrText xml:space="preserve"> PAGEREF _Toc34759514 \h </w:instrText>
            </w:r>
            <w:r w:rsidR="006131C7">
              <w:rPr>
                <w:noProof/>
                <w:webHidden/>
              </w:rPr>
            </w:r>
            <w:r w:rsidR="006131C7">
              <w:rPr>
                <w:noProof/>
                <w:webHidden/>
              </w:rPr>
              <w:fldChar w:fldCharType="separate"/>
            </w:r>
            <w:r w:rsidR="006131C7">
              <w:rPr>
                <w:noProof/>
                <w:webHidden/>
              </w:rPr>
              <w:t>2</w:t>
            </w:r>
            <w:r w:rsidR="006131C7">
              <w:rPr>
                <w:noProof/>
                <w:webHidden/>
              </w:rPr>
              <w:fldChar w:fldCharType="end"/>
            </w:r>
          </w:hyperlink>
        </w:p>
        <w:p w14:paraId="0746AC5D" w14:textId="2AFB3BD8"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5" w:history="1">
            <w:r w:rsidR="006131C7" w:rsidRPr="00496BDC">
              <w:rPr>
                <w:rStyle w:val="Hyperlink"/>
                <w:noProof/>
              </w:rPr>
              <w:t>1.5.</w:t>
            </w:r>
            <w:r w:rsidR="006131C7">
              <w:rPr>
                <w:rFonts w:asciiTheme="minorHAnsi" w:eastAsiaTheme="minorEastAsia" w:hAnsiTheme="minorHAnsi" w:cstheme="minorBidi"/>
                <w:noProof/>
                <w:sz w:val="22"/>
                <w:lang/>
              </w:rPr>
              <w:tab/>
            </w:r>
            <w:r w:rsidR="006131C7" w:rsidRPr="00496BDC">
              <w:rPr>
                <w:rStyle w:val="Hyperlink"/>
                <w:noProof/>
              </w:rPr>
              <w:t>Definitions and Acronyms</w:t>
            </w:r>
            <w:r w:rsidR="006131C7">
              <w:rPr>
                <w:noProof/>
                <w:webHidden/>
              </w:rPr>
              <w:tab/>
            </w:r>
            <w:r w:rsidR="006131C7">
              <w:rPr>
                <w:noProof/>
                <w:webHidden/>
              </w:rPr>
              <w:fldChar w:fldCharType="begin"/>
            </w:r>
            <w:r w:rsidR="006131C7">
              <w:rPr>
                <w:noProof/>
                <w:webHidden/>
              </w:rPr>
              <w:instrText xml:space="preserve"> PAGEREF _Toc34759515 \h </w:instrText>
            </w:r>
            <w:r w:rsidR="006131C7">
              <w:rPr>
                <w:noProof/>
                <w:webHidden/>
              </w:rPr>
            </w:r>
            <w:r w:rsidR="006131C7">
              <w:rPr>
                <w:noProof/>
                <w:webHidden/>
              </w:rPr>
              <w:fldChar w:fldCharType="separate"/>
            </w:r>
            <w:r w:rsidR="006131C7">
              <w:rPr>
                <w:noProof/>
                <w:webHidden/>
              </w:rPr>
              <w:t>2</w:t>
            </w:r>
            <w:r w:rsidR="006131C7">
              <w:rPr>
                <w:noProof/>
                <w:webHidden/>
              </w:rPr>
              <w:fldChar w:fldCharType="end"/>
            </w:r>
          </w:hyperlink>
        </w:p>
        <w:p w14:paraId="3D4F2D46" w14:textId="3C19A0AD"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16" w:history="1">
            <w:r w:rsidR="006131C7" w:rsidRPr="00496BDC">
              <w:rPr>
                <w:rStyle w:val="Hyperlink"/>
                <w:noProof/>
              </w:rPr>
              <w:t>2.</w:t>
            </w:r>
            <w:r w:rsidR="006131C7">
              <w:rPr>
                <w:rFonts w:asciiTheme="minorHAnsi" w:eastAsiaTheme="minorEastAsia" w:hAnsiTheme="minorHAnsi" w:cstheme="minorBidi"/>
                <w:noProof/>
                <w:sz w:val="22"/>
                <w:lang/>
              </w:rPr>
              <w:tab/>
            </w:r>
            <w:r w:rsidR="006131C7" w:rsidRPr="00496BDC">
              <w:rPr>
                <w:rStyle w:val="Hyperlink"/>
                <w:noProof/>
              </w:rPr>
              <w:t>System Overview</w:t>
            </w:r>
            <w:r w:rsidR="006131C7">
              <w:rPr>
                <w:noProof/>
                <w:webHidden/>
              </w:rPr>
              <w:tab/>
            </w:r>
            <w:r w:rsidR="006131C7">
              <w:rPr>
                <w:noProof/>
                <w:webHidden/>
              </w:rPr>
              <w:fldChar w:fldCharType="begin"/>
            </w:r>
            <w:r w:rsidR="006131C7">
              <w:rPr>
                <w:noProof/>
                <w:webHidden/>
              </w:rPr>
              <w:instrText xml:space="preserve"> PAGEREF _Toc34759516 \h </w:instrText>
            </w:r>
            <w:r w:rsidR="006131C7">
              <w:rPr>
                <w:noProof/>
                <w:webHidden/>
              </w:rPr>
            </w:r>
            <w:r w:rsidR="006131C7">
              <w:rPr>
                <w:noProof/>
                <w:webHidden/>
              </w:rPr>
              <w:fldChar w:fldCharType="separate"/>
            </w:r>
            <w:r w:rsidR="006131C7">
              <w:rPr>
                <w:noProof/>
                <w:webHidden/>
              </w:rPr>
              <w:t>3</w:t>
            </w:r>
            <w:r w:rsidR="006131C7">
              <w:rPr>
                <w:noProof/>
                <w:webHidden/>
              </w:rPr>
              <w:fldChar w:fldCharType="end"/>
            </w:r>
          </w:hyperlink>
        </w:p>
        <w:p w14:paraId="2188A6D4" w14:textId="6506AC61"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17" w:history="1">
            <w:r w:rsidR="006131C7" w:rsidRPr="00496BDC">
              <w:rPr>
                <w:rStyle w:val="Hyperlink"/>
                <w:noProof/>
              </w:rPr>
              <w:t>3.</w:t>
            </w:r>
            <w:r w:rsidR="006131C7">
              <w:rPr>
                <w:rFonts w:asciiTheme="minorHAnsi" w:eastAsiaTheme="minorEastAsia" w:hAnsiTheme="minorHAnsi" w:cstheme="minorBidi"/>
                <w:noProof/>
                <w:sz w:val="22"/>
                <w:lang/>
              </w:rPr>
              <w:tab/>
            </w:r>
            <w:r w:rsidR="006131C7" w:rsidRPr="00496BDC">
              <w:rPr>
                <w:rStyle w:val="Hyperlink"/>
                <w:noProof/>
              </w:rPr>
              <w:t>System Architecture</w:t>
            </w:r>
            <w:r w:rsidR="006131C7">
              <w:rPr>
                <w:noProof/>
                <w:webHidden/>
              </w:rPr>
              <w:tab/>
            </w:r>
            <w:r w:rsidR="006131C7">
              <w:rPr>
                <w:noProof/>
                <w:webHidden/>
              </w:rPr>
              <w:fldChar w:fldCharType="begin"/>
            </w:r>
            <w:r w:rsidR="006131C7">
              <w:rPr>
                <w:noProof/>
                <w:webHidden/>
              </w:rPr>
              <w:instrText xml:space="preserve"> PAGEREF _Toc34759517 \h </w:instrText>
            </w:r>
            <w:r w:rsidR="006131C7">
              <w:rPr>
                <w:noProof/>
                <w:webHidden/>
              </w:rPr>
            </w:r>
            <w:r w:rsidR="006131C7">
              <w:rPr>
                <w:noProof/>
                <w:webHidden/>
              </w:rPr>
              <w:fldChar w:fldCharType="separate"/>
            </w:r>
            <w:r w:rsidR="006131C7">
              <w:rPr>
                <w:noProof/>
                <w:webHidden/>
              </w:rPr>
              <w:t>5</w:t>
            </w:r>
            <w:r w:rsidR="006131C7">
              <w:rPr>
                <w:noProof/>
                <w:webHidden/>
              </w:rPr>
              <w:fldChar w:fldCharType="end"/>
            </w:r>
          </w:hyperlink>
        </w:p>
        <w:p w14:paraId="1274E909" w14:textId="7B6287F7"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8" w:history="1">
            <w:r w:rsidR="006131C7" w:rsidRPr="00496BDC">
              <w:rPr>
                <w:rStyle w:val="Hyperlink"/>
                <w:noProof/>
              </w:rPr>
              <w:t>3.1</w:t>
            </w:r>
            <w:r w:rsidR="006131C7">
              <w:rPr>
                <w:rFonts w:asciiTheme="minorHAnsi" w:eastAsiaTheme="minorEastAsia" w:hAnsiTheme="minorHAnsi" w:cstheme="minorBidi"/>
                <w:noProof/>
                <w:sz w:val="22"/>
                <w:lang/>
              </w:rPr>
              <w:tab/>
            </w:r>
            <w:r w:rsidR="006131C7" w:rsidRPr="00496BDC">
              <w:rPr>
                <w:rStyle w:val="Hyperlink"/>
                <w:noProof/>
              </w:rPr>
              <w:t>Architectural design</w:t>
            </w:r>
            <w:r w:rsidR="006131C7">
              <w:rPr>
                <w:noProof/>
                <w:webHidden/>
              </w:rPr>
              <w:tab/>
            </w:r>
            <w:r w:rsidR="006131C7">
              <w:rPr>
                <w:noProof/>
                <w:webHidden/>
              </w:rPr>
              <w:fldChar w:fldCharType="begin"/>
            </w:r>
            <w:r w:rsidR="006131C7">
              <w:rPr>
                <w:noProof/>
                <w:webHidden/>
              </w:rPr>
              <w:instrText xml:space="preserve"> PAGEREF _Toc34759518 \h </w:instrText>
            </w:r>
            <w:r w:rsidR="006131C7">
              <w:rPr>
                <w:noProof/>
                <w:webHidden/>
              </w:rPr>
            </w:r>
            <w:r w:rsidR="006131C7">
              <w:rPr>
                <w:noProof/>
                <w:webHidden/>
              </w:rPr>
              <w:fldChar w:fldCharType="separate"/>
            </w:r>
            <w:r w:rsidR="006131C7">
              <w:rPr>
                <w:noProof/>
                <w:webHidden/>
              </w:rPr>
              <w:t>5</w:t>
            </w:r>
            <w:r w:rsidR="006131C7">
              <w:rPr>
                <w:noProof/>
                <w:webHidden/>
              </w:rPr>
              <w:fldChar w:fldCharType="end"/>
            </w:r>
          </w:hyperlink>
        </w:p>
        <w:p w14:paraId="2A1CC5D4" w14:textId="37447A27"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19" w:history="1">
            <w:r w:rsidR="006131C7" w:rsidRPr="00496BDC">
              <w:rPr>
                <w:rStyle w:val="Hyperlink"/>
                <w:noProof/>
              </w:rPr>
              <w:t>3.2</w:t>
            </w:r>
            <w:r w:rsidR="006131C7">
              <w:rPr>
                <w:rFonts w:asciiTheme="minorHAnsi" w:eastAsiaTheme="minorEastAsia" w:hAnsiTheme="minorHAnsi" w:cstheme="minorBidi"/>
                <w:noProof/>
                <w:sz w:val="22"/>
                <w:lang/>
              </w:rPr>
              <w:tab/>
            </w:r>
            <w:r w:rsidR="006131C7" w:rsidRPr="00496BDC">
              <w:rPr>
                <w:rStyle w:val="Hyperlink"/>
                <w:noProof/>
              </w:rPr>
              <w:t>Decomposition Description</w:t>
            </w:r>
            <w:r w:rsidR="006131C7">
              <w:rPr>
                <w:noProof/>
                <w:webHidden/>
              </w:rPr>
              <w:tab/>
            </w:r>
            <w:r w:rsidR="006131C7">
              <w:rPr>
                <w:noProof/>
                <w:webHidden/>
              </w:rPr>
              <w:fldChar w:fldCharType="begin"/>
            </w:r>
            <w:r w:rsidR="006131C7">
              <w:rPr>
                <w:noProof/>
                <w:webHidden/>
              </w:rPr>
              <w:instrText xml:space="preserve"> PAGEREF _Toc34759519 \h </w:instrText>
            </w:r>
            <w:r w:rsidR="006131C7">
              <w:rPr>
                <w:noProof/>
                <w:webHidden/>
              </w:rPr>
            </w:r>
            <w:r w:rsidR="006131C7">
              <w:rPr>
                <w:noProof/>
                <w:webHidden/>
              </w:rPr>
              <w:fldChar w:fldCharType="separate"/>
            </w:r>
            <w:r w:rsidR="006131C7">
              <w:rPr>
                <w:noProof/>
                <w:webHidden/>
              </w:rPr>
              <w:t>6</w:t>
            </w:r>
            <w:r w:rsidR="006131C7">
              <w:rPr>
                <w:noProof/>
                <w:webHidden/>
              </w:rPr>
              <w:fldChar w:fldCharType="end"/>
            </w:r>
          </w:hyperlink>
        </w:p>
        <w:p w14:paraId="2CDE1B67" w14:textId="27D6B7FB" w:rsidR="006131C7" w:rsidRDefault="001A3541">
          <w:pPr>
            <w:pStyle w:val="TOC3"/>
            <w:tabs>
              <w:tab w:val="left" w:pos="1320"/>
              <w:tab w:val="right" w:leader="dot" w:pos="9350"/>
            </w:tabs>
            <w:rPr>
              <w:rFonts w:asciiTheme="minorHAnsi" w:eastAsiaTheme="minorEastAsia" w:hAnsiTheme="minorHAnsi" w:cstheme="minorBidi"/>
              <w:noProof/>
              <w:sz w:val="22"/>
              <w:lang/>
            </w:rPr>
          </w:pPr>
          <w:hyperlink w:anchor="_Toc34759520" w:history="1">
            <w:r w:rsidR="006131C7" w:rsidRPr="00496BDC">
              <w:rPr>
                <w:rStyle w:val="Hyperlink"/>
                <w:noProof/>
              </w:rPr>
              <w:t>3.2.1</w:t>
            </w:r>
            <w:r w:rsidR="006131C7">
              <w:rPr>
                <w:rFonts w:asciiTheme="minorHAnsi" w:eastAsiaTheme="minorEastAsia" w:hAnsiTheme="minorHAnsi" w:cstheme="minorBidi"/>
                <w:noProof/>
                <w:sz w:val="22"/>
                <w:lang/>
              </w:rPr>
              <w:tab/>
            </w:r>
            <w:r w:rsidR="006131C7" w:rsidRPr="00496BDC">
              <w:rPr>
                <w:rStyle w:val="Hyperlink"/>
                <w:noProof/>
              </w:rPr>
              <w:t>Log user actions component</w:t>
            </w:r>
            <w:r w:rsidR="006131C7">
              <w:rPr>
                <w:noProof/>
                <w:webHidden/>
              </w:rPr>
              <w:tab/>
            </w:r>
            <w:r w:rsidR="006131C7">
              <w:rPr>
                <w:noProof/>
                <w:webHidden/>
              </w:rPr>
              <w:fldChar w:fldCharType="begin"/>
            </w:r>
            <w:r w:rsidR="006131C7">
              <w:rPr>
                <w:noProof/>
                <w:webHidden/>
              </w:rPr>
              <w:instrText xml:space="preserve"> PAGEREF _Toc34759520 \h </w:instrText>
            </w:r>
            <w:r w:rsidR="006131C7">
              <w:rPr>
                <w:noProof/>
                <w:webHidden/>
              </w:rPr>
            </w:r>
            <w:r w:rsidR="006131C7">
              <w:rPr>
                <w:noProof/>
                <w:webHidden/>
              </w:rPr>
              <w:fldChar w:fldCharType="separate"/>
            </w:r>
            <w:r w:rsidR="006131C7">
              <w:rPr>
                <w:noProof/>
                <w:webHidden/>
              </w:rPr>
              <w:t>7</w:t>
            </w:r>
            <w:r w:rsidR="006131C7">
              <w:rPr>
                <w:noProof/>
                <w:webHidden/>
              </w:rPr>
              <w:fldChar w:fldCharType="end"/>
            </w:r>
          </w:hyperlink>
        </w:p>
        <w:p w14:paraId="5FCDF989" w14:textId="158CF553" w:rsidR="006131C7" w:rsidRDefault="001A3541">
          <w:pPr>
            <w:pStyle w:val="TOC3"/>
            <w:tabs>
              <w:tab w:val="left" w:pos="1320"/>
              <w:tab w:val="right" w:leader="dot" w:pos="9350"/>
            </w:tabs>
            <w:rPr>
              <w:rFonts w:asciiTheme="minorHAnsi" w:eastAsiaTheme="minorEastAsia" w:hAnsiTheme="minorHAnsi" w:cstheme="minorBidi"/>
              <w:noProof/>
              <w:sz w:val="22"/>
              <w:lang/>
            </w:rPr>
          </w:pPr>
          <w:hyperlink w:anchor="_Toc34759521" w:history="1">
            <w:r w:rsidR="006131C7" w:rsidRPr="00496BDC">
              <w:rPr>
                <w:rStyle w:val="Hyperlink"/>
                <w:noProof/>
              </w:rPr>
              <w:t>3.2.2</w:t>
            </w:r>
            <w:r w:rsidR="006131C7">
              <w:rPr>
                <w:rFonts w:asciiTheme="minorHAnsi" w:eastAsiaTheme="minorEastAsia" w:hAnsiTheme="minorHAnsi" w:cstheme="minorBidi"/>
                <w:noProof/>
                <w:sz w:val="22"/>
                <w:lang/>
              </w:rPr>
              <w:tab/>
            </w:r>
            <w:r w:rsidR="006131C7" w:rsidRPr="00496BDC">
              <w:rPr>
                <w:rStyle w:val="Hyperlink"/>
                <w:noProof/>
              </w:rPr>
              <w:t>Data encryption component</w:t>
            </w:r>
            <w:r w:rsidR="006131C7">
              <w:rPr>
                <w:noProof/>
                <w:webHidden/>
              </w:rPr>
              <w:tab/>
            </w:r>
            <w:r w:rsidR="006131C7">
              <w:rPr>
                <w:noProof/>
                <w:webHidden/>
              </w:rPr>
              <w:fldChar w:fldCharType="begin"/>
            </w:r>
            <w:r w:rsidR="006131C7">
              <w:rPr>
                <w:noProof/>
                <w:webHidden/>
              </w:rPr>
              <w:instrText xml:space="preserve"> PAGEREF _Toc34759521 \h </w:instrText>
            </w:r>
            <w:r w:rsidR="006131C7">
              <w:rPr>
                <w:noProof/>
                <w:webHidden/>
              </w:rPr>
            </w:r>
            <w:r w:rsidR="006131C7">
              <w:rPr>
                <w:noProof/>
                <w:webHidden/>
              </w:rPr>
              <w:fldChar w:fldCharType="separate"/>
            </w:r>
            <w:r w:rsidR="006131C7">
              <w:rPr>
                <w:noProof/>
                <w:webHidden/>
              </w:rPr>
              <w:t>8</w:t>
            </w:r>
            <w:r w:rsidR="006131C7">
              <w:rPr>
                <w:noProof/>
                <w:webHidden/>
              </w:rPr>
              <w:fldChar w:fldCharType="end"/>
            </w:r>
          </w:hyperlink>
        </w:p>
        <w:p w14:paraId="7BEAE2AB" w14:textId="52531B09"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22" w:history="1">
            <w:r w:rsidR="006131C7" w:rsidRPr="00496BDC">
              <w:rPr>
                <w:rStyle w:val="Hyperlink"/>
                <w:noProof/>
              </w:rPr>
              <w:t>4.</w:t>
            </w:r>
            <w:r w:rsidR="006131C7">
              <w:rPr>
                <w:rFonts w:asciiTheme="minorHAnsi" w:eastAsiaTheme="minorEastAsia" w:hAnsiTheme="minorHAnsi" w:cstheme="minorBidi"/>
                <w:noProof/>
                <w:sz w:val="22"/>
                <w:lang/>
              </w:rPr>
              <w:tab/>
            </w:r>
            <w:r w:rsidR="006131C7" w:rsidRPr="00496BDC">
              <w:rPr>
                <w:rStyle w:val="Hyperlink"/>
                <w:noProof/>
              </w:rPr>
              <w:t>Data Design</w:t>
            </w:r>
            <w:r w:rsidR="006131C7">
              <w:rPr>
                <w:noProof/>
                <w:webHidden/>
              </w:rPr>
              <w:tab/>
            </w:r>
            <w:r w:rsidR="006131C7">
              <w:rPr>
                <w:noProof/>
                <w:webHidden/>
              </w:rPr>
              <w:fldChar w:fldCharType="begin"/>
            </w:r>
            <w:r w:rsidR="006131C7">
              <w:rPr>
                <w:noProof/>
                <w:webHidden/>
              </w:rPr>
              <w:instrText xml:space="preserve"> PAGEREF _Toc34759522 \h </w:instrText>
            </w:r>
            <w:r w:rsidR="006131C7">
              <w:rPr>
                <w:noProof/>
                <w:webHidden/>
              </w:rPr>
            </w:r>
            <w:r w:rsidR="006131C7">
              <w:rPr>
                <w:noProof/>
                <w:webHidden/>
              </w:rPr>
              <w:fldChar w:fldCharType="separate"/>
            </w:r>
            <w:r w:rsidR="006131C7">
              <w:rPr>
                <w:noProof/>
                <w:webHidden/>
              </w:rPr>
              <w:t>10</w:t>
            </w:r>
            <w:r w:rsidR="006131C7">
              <w:rPr>
                <w:noProof/>
                <w:webHidden/>
              </w:rPr>
              <w:fldChar w:fldCharType="end"/>
            </w:r>
          </w:hyperlink>
        </w:p>
        <w:p w14:paraId="7D06BB85" w14:textId="032023AC"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23" w:history="1">
            <w:r w:rsidR="006131C7" w:rsidRPr="00496BDC">
              <w:rPr>
                <w:rStyle w:val="Hyperlink"/>
                <w:noProof/>
              </w:rPr>
              <w:t>4.1</w:t>
            </w:r>
            <w:r w:rsidR="006131C7">
              <w:rPr>
                <w:rFonts w:asciiTheme="minorHAnsi" w:eastAsiaTheme="minorEastAsia" w:hAnsiTheme="minorHAnsi" w:cstheme="minorBidi"/>
                <w:noProof/>
                <w:sz w:val="22"/>
                <w:lang/>
              </w:rPr>
              <w:tab/>
            </w:r>
            <w:r w:rsidR="006131C7" w:rsidRPr="00496BDC">
              <w:rPr>
                <w:rStyle w:val="Hyperlink"/>
                <w:noProof/>
              </w:rPr>
              <w:t>Data Description</w:t>
            </w:r>
            <w:r w:rsidR="006131C7">
              <w:rPr>
                <w:noProof/>
                <w:webHidden/>
              </w:rPr>
              <w:tab/>
            </w:r>
            <w:r w:rsidR="006131C7">
              <w:rPr>
                <w:noProof/>
                <w:webHidden/>
              </w:rPr>
              <w:fldChar w:fldCharType="begin"/>
            </w:r>
            <w:r w:rsidR="006131C7">
              <w:rPr>
                <w:noProof/>
                <w:webHidden/>
              </w:rPr>
              <w:instrText xml:space="preserve"> PAGEREF _Toc34759523 \h </w:instrText>
            </w:r>
            <w:r w:rsidR="006131C7">
              <w:rPr>
                <w:noProof/>
                <w:webHidden/>
              </w:rPr>
            </w:r>
            <w:r w:rsidR="006131C7">
              <w:rPr>
                <w:noProof/>
                <w:webHidden/>
              </w:rPr>
              <w:fldChar w:fldCharType="separate"/>
            </w:r>
            <w:r w:rsidR="006131C7">
              <w:rPr>
                <w:noProof/>
                <w:webHidden/>
              </w:rPr>
              <w:t>10</w:t>
            </w:r>
            <w:r w:rsidR="006131C7">
              <w:rPr>
                <w:noProof/>
                <w:webHidden/>
              </w:rPr>
              <w:fldChar w:fldCharType="end"/>
            </w:r>
          </w:hyperlink>
        </w:p>
        <w:p w14:paraId="0654D1D5" w14:textId="1901AA77" w:rsidR="006131C7" w:rsidRDefault="001A3541">
          <w:pPr>
            <w:pStyle w:val="TOC2"/>
            <w:tabs>
              <w:tab w:val="right" w:leader="dot" w:pos="9350"/>
            </w:tabs>
            <w:rPr>
              <w:rFonts w:asciiTheme="minorHAnsi" w:eastAsiaTheme="minorEastAsia" w:hAnsiTheme="minorHAnsi" w:cstheme="minorBidi"/>
              <w:noProof/>
              <w:sz w:val="22"/>
              <w:lang/>
            </w:rPr>
          </w:pPr>
          <w:hyperlink w:anchor="_Toc34759524" w:history="1">
            <w:r w:rsidR="006131C7" w:rsidRPr="00496BDC">
              <w:rPr>
                <w:rStyle w:val="Hyperlink"/>
                <w:noProof/>
              </w:rPr>
              <w:t>4.2 Data Dictionary</w:t>
            </w:r>
            <w:r w:rsidR="006131C7">
              <w:rPr>
                <w:noProof/>
                <w:webHidden/>
              </w:rPr>
              <w:tab/>
            </w:r>
            <w:r w:rsidR="006131C7">
              <w:rPr>
                <w:noProof/>
                <w:webHidden/>
              </w:rPr>
              <w:fldChar w:fldCharType="begin"/>
            </w:r>
            <w:r w:rsidR="006131C7">
              <w:rPr>
                <w:noProof/>
                <w:webHidden/>
              </w:rPr>
              <w:instrText xml:space="preserve"> PAGEREF _Toc34759524 \h </w:instrText>
            </w:r>
            <w:r w:rsidR="006131C7">
              <w:rPr>
                <w:noProof/>
                <w:webHidden/>
              </w:rPr>
            </w:r>
            <w:r w:rsidR="006131C7">
              <w:rPr>
                <w:noProof/>
                <w:webHidden/>
              </w:rPr>
              <w:fldChar w:fldCharType="separate"/>
            </w:r>
            <w:r w:rsidR="006131C7">
              <w:rPr>
                <w:noProof/>
                <w:webHidden/>
              </w:rPr>
              <w:t>10</w:t>
            </w:r>
            <w:r w:rsidR="006131C7">
              <w:rPr>
                <w:noProof/>
                <w:webHidden/>
              </w:rPr>
              <w:fldChar w:fldCharType="end"/>
            </w:r>
          </w:hyperlink>
        </w:p>
        <w:p w14:paraId="7F029D3C" w14:textId="496AB1FD"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25" w:history="1">
            <w:r w:rsidR="006131C7" w:rsidRPr="00496BDC">
              <w:rPr>
                <w:rStyle w:val="Hyperlink"/>
                <w:noProof/>
              </w:rPr>
              <w:t>5.</w:t>
            </w:r>
            <w:r w:rsidR="006131C7">
              <w:rPr>
                <w:rFonts w:asciiTheme="minorHAnsi" w:eastAsiaTheme="minorEastAsia" w:hAnsiTheme="minorHAnsi" w:cstheme="minorBidi"/>
                <w:noProof/>
                <w:sz w:val="22"/>
                <w:lang/>
              </w:rPr>
              <w:tab/>
            </w:r>
            <w:r w:rsidR="006131C7" w:rsidRPr="00496BDC">
              <w:rPr>
                <w:rStyle w:val="Hyperlink"/>
                <w:noProof/>
              </w:rPr>
              <w:t>Component Design</w:t>
            </w:r>
            <w:r w:rsidR="006131C7">
              <w:rPr>
                <w:noProof/>
                <w:webHidden/>
              </w:rPr>
              <w:tab/>
            </w:r>
            <w:r w:rsidR="006131C7">
              <w:rPr>
                <w:noProof/>
                <w:webHidden/>
              </w:rPr>
              <w:fldChar w:fldCharType="begin"/>
            </w:r>
            <w:r w:rsidR="006131C7">
              <w:rPr>
                <w:noProof/>
                <w:webHidden/>
              </w:rPr>
              <w:instrText xml:space="preserve"> PAGEREF _Toc34759525 \h </w:instrText>
            </w:r>
            <w:r w:rsidR="006131C7">
              <w:rPr>
                <w:noProof/>
                <w:webHidden/>
              </w:rPr>
            </w:r>
            <w:r w:rsidR="006131C7">
              <w:rPr>
                <w:noProof/>
                <w:webHidden/>
              </w:rPr>
              <w:fldChar w:fldCharType="separate"/>
            </w:r>
            <w:r w:rsidR="006131C7">
              <w:rPr>
                <w:noProof/>
                <w:webHidden/>
              </w:rPr>
              <w:t>14</w:t>
            </w:r>
            <w:r w:rsidR="006131C7">
              <w:rPr>
                <w:noProof/>
                <w:webHidden/>
              </w:rPr>
              <w:fldChar w:fldCharType="end"/>
            </w:r>
          </w:hyperlink>
        </w:p>
        <w:p w14:paraId="2257043B" w14:textId="2EFA2781"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26" w:history="1">
            <w:r w:rsidR="006131C7" w:rsidRPr="00496BDC">
              <w:rPr>
                <w:rStyle w:val="Hyperlink"/>
                <w:noProof/>
              </w:rPr>
              <w:t>5.1</w:t>
            </w:r>
            <w:r w:rsidR="006131C7">
              <w:rPr>
                <w:rFonts w:asciiTheme="minorHAnsi" w:eastAsiaTheme="minorEastAsia" w:hAnsiTheme="minorHAnsi" w:cstheme="minorBidi"/>
                <w:noProof/>
                <w:sz w:val="22"/>
                <w:lang/>
              </w:rPr>
              <w:tab/>
            </w:r>
            <w:r w:rsidR="006131C7" w:rsidRPr="00496BDC">
              <w:rPr>
                <w:rStyle w:val="Hyperlink"/>
                <w:noProof/>
              </w:rPr>
              <w:t>Log user actions component</w:t>
            </w:r>
            <w:r w:rsidR="006131C7">
              <w:rPr>
                <w:noProof/>
                <w:webHidden/>
              </w:rPr>
              <w:tab/>
            </w:r>
            <w:r w:rsidR="006131C7">
              <w:rPr>
                <w:noProof/>
                <w:webHidden/>
              </w:rPr>
              <w:fldChar w:fldCharType="begin"/>
            </w:r>
            <w:r w:rsidR="006131C7">
              <w:rPr>
                <w:noProof/>
                <w:webHidden/>
              </w:rPr>
              <w:instrText xml:space="preserve"> PAGEREF _Toc34759526 \h </w:instrText>
            </w:r>
            <w:r w:rsidR="006131C7">
              <w:rPr>
                <w:noProof/>
                <w:webHidden/>
              </w:rPr>
            </w:r>
            <w:r w:rsidR="006131C7">
              <w:rPr>
                <w:noProof/>
                <w:webHidden/>
              </w:rPr>
              <w:fldChar w:fldCharType="separate"/>
            </w:r>
            <w:r w:rsidR="006131C7">
              <w:rPr>
                <w:noProof/>
                <w:webHidden/>
              </w:rPr>
              <w:t>14</w:t>
            </w:r>
            <w:r w:rsidR="006131C7">
              <w:rPr>
                <w:noProof/>
                <w:webHidden/>
              </w:rPr>
              <w:fldChar w:fldCharType="end"/>
            </w:r>
          </w:hyperlink>
        </w:p>
        <w:p w14:paraId="7F4A019A" w14:textId="5CB863BD"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27" w:history="1">
            <w:r w:rsidR="006131C7" w:rsidRPr="00496BDC">
              <w:rPr>
                <w:rStyle w:val="Hyperlink"/>
                <w:noProof/>
              </w:rPr>
              <w:t>5.2</w:t>
            </w:r>
            <w:r w:rsidR="006131C7">
              <w:rPr>
                <w:rFonts w:asciiTheme="minorHAnsi" w:eastAsiaTheme="minorEastAsia" w:hAnsiTheme="minorHAnsi" w:cstheme="minorBidi"/>
                <w:noProof/>
                <w:sz w:val="22"/>
                <w:lang/>
              </w:rPr>
              <w:tab/>
            </w:r>
            <w:r w:rsidR="006131C7" w:rsidRPr="00496BDC">
              <w:rPr>
                <w:rStyle w:val="Hyperlink"/>
                <w:noProof/>
              </w:rPr>
              <w:t>Data encryption component</w:t>
            </w:r>
            <w:r w:rsidR="006131C7">
              <w:rPr>
                <w:noProof/>
                <w:webHidden/>
              </w:rPr>
              <w:tab/>
            </w:r>
            <w:r w:rsidR="006131C7">
              <w:rPr>
                <w:noProof/>
                <w:webHidden/>
              </w:rPr>
              <w:fldChar w:fldCharType="begin"/>
            </w:r>
            <w:r w:rsidR="006131C7">
              <w:rPr>
                <w:noProof/>
                <w:webHidden/>
              </w:rPr>
              <w:instrText xml:space="preserve"> PAGEREF _Toc34759527 \h </w:instrText>
            </w:r>
            <w:r w:rsidR="006131C7">
              <w:rPr>
                <w:noProof/>
                <w:webHidden/>
              </w:rPr>
            </w:r>
            <w:r w:rsidR="006131C7">
              <w:rPr>
                <w:noProof/>
                <w:webHidden/>
              </w:rPr>
              <w:fldChar w:fldCharType="separate"/>
            </w:r>
            <w:r w:rsidR="006131C7">
              <w:rPr>
                <w:noProof/>
                <w:webHidden/>
              </w:rPr>
              <w:t>14</w:t>
            </w:r>
            <w:r w:rsidR="006131C7">
              <w:rPr>
                <w:noProof/>
                <w:webHidden/>
              </w:rPr>
              <w:fldChar w:fldCharType="end"/>
            </w:r>
          </w:hyperlink>
        </w:p>
        <w:p w14:paraId="552C7DA9" w14:textId="59B7613F"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28" w:history="1">
            <w:r w:rsidR="006131C7" w:rsidRPr="00496BDC">
              <w:rPr>
                <w:rStyle w:val="Hyperlink"/>
                <w:noProof/>
              </w:rPr>
              <w:t>5.3</w:t>
            </w:r>
            <w:r w:rsidR="006131C7">
              <w:rPr>
                <w:rFonts w:asciiTheme="minorHAnsi" w:eastAsiaTheme="minorEastAsia" w:hAnsiTheme="minorHAnsi" w:cstheme="minorBidi"/>
                <w:noProof/>
                <w:sz w:val="22"/>
                <w:lang/>
              </w:rPr>
              <w:tab/>
            </w:r>
            <w:r w:rsidR="006131C7" w:rsidRPr="00496BDC">
              <w:rPr>
                <w:rStyle w:val="Hyperlink"/>
                <w:noProof/>
              </w:rPr>
              <w:t>user level data access</w:t>
            </w:r>
            <w:r w:rsidR="006131C7">
              <w:rPr>
                <w:noProof/>
                <w:webHidden/>
              </w:rPr>
              <w:tab/>
            </w:r>
            <w:r w:rsidR="006131C7">
              <w:rPr>
                <w:noProof/>
                <w:webHidden/>
              </w:rPr>
              <w:fldChar w:fldCharType="begin"/>
            </w:r>
            <w:r w:rsidR="006131C7">
              <w:rPr>
                <w:noProof/>
                <w:webHidden/>
              </w:rPr>
              <w:instrText xml:space="preserve"> PAGEREF _Toc34759528 \h </w:instrText>
            </w:r>
            <w:r w:rsidR="006131C7">
              <w:rPr>
                <w:noProof/>
                <w:webHidden/>
              </w:rPr>
            </w:r>
            <w:r w:rsidR="006131C7">
              <w:rPr>
                <w:noProof/>
                <w:webHidden/>
              </w:rPr>
              <w:fldChar w:fldCharType="separate"/>
            </w:r>
            <w:r w:rsidR="006131C7">
              <w:rPr>
                <w:noProof/>
                <w:webHidden/>
              </w:rPr>
              <w:t>14</w:t>
            </w:r>
            <w:r w:rsidR="006131C7">
              <w:rPr>
                <w:noProof/>
                <w:webHidden/>
              </w:rPr>
              <w:fldChar w:fldCharType="end"/>
            </w:r>
          </w:hyperlink>
        </w:p>
        <w:p w14:paraId="26DD9B08" w14:textId="15718326"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29" w:history="1">
            <w:r w:rsidR="006131C7" w:rsidRPr="00496BDC">
              <w:rPr>
                <w:rStyle w:val="Hyperlink"/>
                <w:noProof/>
              </w:rPr>
              <w:t>5.4</w:t>
            </w:r>
            <w:r w:rsidR="006131C7">
              <w:rPr>
                <w:rFonts w:asciiTheme="minorHAnsi" w:eastAsiaTheme="minorEastAsia" w:hAnsiTheme="minorHAnsi" w:cstheme="minorBidi"/>
                <w:noProof/>
                <w:sz w:val="22"/>
                <w:lang/>
              </w:rPr>
              <w:tab/>
            </w:r>
            <w:r w:rsidR="006131C7" w:rsidRPr="00496BDC">
              <w:rPr>
                <w:rStyle w:val="Hyperlink"/>
                <w:noProof/>
              </w:rPr>
              <w:t>Tracking the typing patterns of the user</w:t>
            </w:r>
            <w:r w:rsidR="006131C7">
              <w:rPr>
                <w:noProof/>
                <w:webHidden/>
              </w:rPr>
              <w:tab/>
            </w:r>
            <w:r w:rsidR="006131C7">
              <w:rPr>
                <w:noProof/>
                <w:webHidden/>
              </w:rPr>
              <w:fldChar w:fldCharType="begin"/>
            </w:r>
            <w:r w:rsidR="006131C7">
              <w:rPr>
                <w:noProof/>
                <w:webHidden/>
              </w:rPr>
              <w:instrText xml:space="preserve"> PAGEREF _Toc34759529 \h </w:instrText>
            </w:r>
            <w:r w:rsidR="006131C7">
              <w:rPr>
                <w:noProof/>
                <w:webHidden/>
              </w:rPr>
            </w:r>
            <w:r w:rsidR="006131C7">
              <w:rPr>
                <w:noProof/>
                <w:webHidden/>
              </w:rPr>
              <w:fldChar w:fldCharType="separate"/>
            </w:r>
            <w:r w:rsidR="006131C7">
              <w:rPr>
                <w:noProof/>
                <w:webHidden/>
              </w:rPr>
              <w:t>15</w:t>
            </w:r>
            <w:r w:rsidR="006131C7">
              <w:rPr>
                <w:noProof/>
                <w:webHidden/>
              </w:rPr>
              <w:fldChar w:fldCharType="end"/>
            </w:r>
          </w:hyperlink>
        </w:p>
        <w:p w14:paraId="1E914532" w14:textId="5450AB8E"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30" w:history="1">
            <w:r w:rsidR="006131C7" w:rsidRPr="00496BDC">
              <w:rPr>
                <w:rStyle w:val="Hyperlink"/>
                <w:noProof/>
              </w:rPr>
              <w:t>6.</w:t>
            </w:r>
            <w:r w:rsidR="006131C7">
              <w:rPr>
                <w:rFonts w:asciiTheme="minorHAnsi" w:eastAsiaTheme="minorEastAsia" w:hAnsiTheme="minorHAnsi" w:cstheme="minorBidi"/>
                <w:noProof/>
                <w:sz w:val="22"/>
                <w:lang/>
              </w:rPr>
              <w:tab/>
            </w:r>
            <w:r w:rsidR="006131C7" w:rsidRPr="00496BDC">
              <w:rPr>
                <w:rStyle w:val="Hyperlink"/>
                <w:noProof/>
              </w:rPr>
              <w:t>Human Interface Design</w:t>
            </w:r>
            <w:r w:rsidR="006131C7">
              <w:rPr>
                <w:noProof/>
                <w:webHidden/>
              </w:rPr>
              <w:tab/>
            </w:r>
            <w:r w:rsidR="006131C7">
              <w:rPr>
                <w:noProof/>
                <w:webHidden/>
              </w:rPr>
              <w:fldChar w:fldCharType="begin"/>
            </w:r>
            <w:r w:rsidR="006131C7">
              <w:rPr>
                <w:noProof/>
                <w:webHidden/>
              </w:rPr>
              <w:instrText xml:space="preserve"> PAGEREF _Toc34759530 \h </w:instrText>
            </w:r>
            <w:r w:rsidR="006131C7">
              <w:rPr>
                <w:noProof/>
                <w:webHidden/>
              </w:rPr>
            </w:r>
            <w:r w:rsidR="006131C7">
              <w:rPr>
                <w:noProof/>
                <w:webHidden/>
              </w:rPr>
              <w:fldChar w:fldCharType="separate"/>
            </w:r>
            <w:r w:rsidR="006131C7">
              <w:rPr>
                <w:noProof/>
                <w:webHidden/>
              </w:rPr>
              <w:t>16</w:t>
            </w:r>
            <w:r w:rsidR="006131C7">
              <w:rPr>
                <w:noProof/>
                <w:webHidden/>
              </w:rPr>
              <w:fldChar w:fldCharType="end"/>
            </w:r>
          </w:hyperlink>
        </w:p>
        <w:p w14:paraId="461846FC" w14:textId="1E65EB52"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31" w:history="1">
            <w:r w:rsidR="006131C7" w:rsidRPr="00496BDC">
              <w:rPr>
                <w:rStyle w:val="Hyperlink"/>
                <w:noProof/>
              </w:rPr>
              <w:t>6.1</w:t>
            </w:r>
            <w:r w:rsidR="006131C7">
              <w:rPr>
                <w:rFonts w:asciiTheme="minorHAnsi" w:eastAsiaTheme="minorEastAsia" w:hAnsiTheme="minorHAnsi" w:cstheme="minorBidi"/>
                <w:noProof/>
                <w:sz w:val="22"/>
                <w:lang/>
              </w:rPr>
              <w:tab/>
            </w:r>
            <w:r w:rsidR="006131C7" w:rsidRPr="00496BDC">
              <w:rPr>
                <w:rStyle w:val="Hyperlink"/>
                <w:noProof/>
              </w:rPr>
              <w:t>Overview of User Interface</w:t>
            </w:r>
            <w:r w:rsidR="006131C7">
              <w:rPr>
                <w:noProof/>
                <w:webHidden/>
              </w:rPr>
              <w:tab/>
            </w:r>
            <w:r w:rsidR="006131C7">
              <w:rPr>
                <w:noProof/>
                <w:webHidden/>
              </w:rPr>
              <w:fldChar w:fldCharType="begin"/>
            </w:r>
            <w:r w:rsidR="006131C7">
              <w:rPr>
                <w:noProof/>
                <w:webHidden/>
              </w:rPr>
              <w:instrText xml:space="preserve"> PAGEREF _Toc34759531 \h </w:instrText>
            </w:r>
            <w:r w:rsidR="006131C7">
              <w:rPr>
                <w:noProof/>
                <w:webHidden/>
              </w:rPr>
            </w:r>
            <w:r w:rsidR="006131C7">
              <w:rPr>
                <w:noProof/>
                <w:webHidden/>
              </w:rPr>
              <w:fldChar w:fldCharType="separate"/>
            </w:r>
            <w:r w:rsidR="006131C7">
              <w:rPr>
                <w:noProof/>
                <w:webHidden/>
              </w:rPr>
              <w:t>16</w:t>
            </w:r>
            <w:r w:rsidR="006131C7">
              <w:rPr>
                <w:noProof/>
                <w:webHidden/>
              </w:rPr>
              <w:fldChar w:fldCharType="end"/>
            </w:r>
          </w:hyperlink>
        </w:p>
        <w:p w14:paraId="2C6817C0" w14:textId="039BB56D"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32" w:history="1">
            <w:r w:rsidR="006131C7" w:rsidRPr="00496BDC">
              <w:rPr>
                <w:rStyle w:val="Hyperlink"/>
                <w:noProof/>
              </w:rPr>
              <w:t>6.2</w:t>
            </w:r>
            <w:r w:rsidR="006131C7">
              <w:rPr>
                <w:rFonts w:asciiTheme="minorHAnsi" w:eastAsiaTheme="minorEastAsia" w:hAnsiTheme="minorHAnsi" w:cstheme="minorBidi"/>
                <w:noProof/>
                <w:sz w:val="22"/>
                <w:lang/>
              </w:rPr>
              <w:tab/>
            </w:r>
            <w:r w:rsidR="006131C7" w:rsidRPr="00496BDC">
              <w:rPr>
                <w:rStyle w:val="Hyperlink"/>
                <w:noProof/>
              </w:rPr>
              <w:t>Screen Images</w:t>
            </w:r>
            <w:r w:rsidR="006131C7">
              <w:rPr>
                <w:noProof/>
                <w:webHidden/>
              </w:rPr>
              <w:tab/>
            </w:r>
            <w:r w:rsidR="006131C7">
              <w:rPr>
                <w:noProof/>
                <w:webHidden/>
              </w:rPr>
              <w:fldChar w:fldCharType="begin"/>
            </w:r>
            <w:r w:rsidR="006131C7">
              <w:rPr>
                <w:noProof/>
                <w:webHidden/>
              </w:rPr>
              <w:instrText xml:space="preserve"> PAGEREF _Toc34759532 \h </w:instrText>
            </w:r>
            <w:r w:rsidR="006131C7">
              <w:rPr>
                <w:noProof/>
                <w:webHidden/>
              </w:rPr>
            </w:r>
            <w:r w:rsidR="006131C7">
              <w:rPr>
                <w:noProof/>
                <w:webHidden/>
              </w:rPr>
              <w:fldChar w:fldCharType="separate"/>
            </w:r>
            <w:r w:rsidR="006131C7">
              <w:rPr>
                <w:noProof/>
                <w:webHidden/>
              </w:rPr>
              <w:t>16</w:t>
            </w:r>
            <w:r w:rsidR="006131C7">
              <w:rPr>
                <w:noProof/>
                <w:webHidden/>
              </w:rPr>
              <w:fldChar w:fldCharType="end"/>
            </w:r>
          </w:hyperlink>
        </w:p>
        <w:p w14:paraId="3063F14D" w14:textId="11C2A4AC" w:rsidR="006131C7" w:rsidRDefault="001A3541">
          <w:pPr>
            <w:pStyle w:val="TOC2"/>
            <w:tabs>
              <w:tab w:val="left" w:pos="880"/>
              <w:tab w:val="right" w:leader="dot" w:pos="9350"/>
            </w:tabs>
            <w:rPr>
              <w:rFonts w:asciiTheme="minorHAnsi" w:eastAsiaTheme="minorEastAsia" w:hAnsiTheme="minorHAnsi" w:cstheme="minorBidi"/>
              <w:noProof/>
              <w:sz w:val="22"/>
              <w:lang/>
            </w:rPr>
          </w:pPr>
          <w:hyperlink w:anchor="_Toc34759533" w:history="1">
            <w:r w:rsidR="006131C7" w:rsidRPr="00496BDC">
              <w:rPr>
                <w:rStyle w:val="Hyperlink"/>
                <w:noProof/>
              </w:rPr>
              <w:t>6.3</w:t>
            </w:r>
            <w:r w:rsidR="006131C7">
              <w:rPr>
                <w:rFonts w:asciiTheme="minorHAnsi" w:eastAsiaTheme="minorEastAsia" w:hAnsiTheme="minorHAnsi" w:cstheme="minorBidi"/>
                <w:noProof/>
                <w:sz w:val="22"/>
                <w:lang/>
              </w:rPr>
              <w:tab/>
            </w:r>
            <w:r w:rsidR="006131C7" w:rsidRPr="00496BDC">
              <w:rPr>
                <w:rStyle w:val="Hyperlink"/>
                <w:noProof/>
              </w:rPr>
              <w:t>Screen Objects and Actions</w:t>
            </w:r>
            <w:r w:rsidR="006131C7">
              <w:rPr>
                <w:noProof/>
                <w:webHidden/>
              </w:rPr>
              <w:tab/>
            </w:r>
            <w:r w:rsidR="006131C7">
              <w:rPr>
                <w:noProof/>
                <w:webHidden/>
              </w:rPr>
              <w:fldChar w:fldCharType="begin"/>
            </w:r>
            <w:r w:rsidR="006131C7">
              <w:rPr>
                <w:noProof/>
                <w:webHidden/>
              </w:rPr>
              <w:instrText xml:space="preserve"> PAGEREF _Toc34759533 \h </w:instrText>
            </w:r>
            <w:r w:rsidR="006131C7">
              <w:rPr>
                <w:noProof/>
                <w:webHidden/>
              </w:rPr>
            </w:r>
            <w:r w:rsidR="006131C7">
              <w:rPr>
                <w:noProof/>
                <w:webHidden/>
              </w:rPr>
              <w:fldChar w:fldCharType="separate"/>
            </w:r>
            <w:r w:rsidR="006131C7">
              <w:rPr>
                <w:noProof/>
                <w:webHidden/>
              </w:rPr>
              <w:t>17</w:t>
            </w:r>
            <w:r w:rsidR="006131C7">
              <w:rPr>
                <w:noProof/>
                <w:webHidden/>
              </w:rPr>
              <w:fldChar w:fldCharType="end"/>
            </w:r>
          </w:hyperlink>
        </w:p>
        <w:p w14:paraId="052CD491" w14:textId="24F22CDE" w:rsidR="006131C7" w:rsidRDefault="001A3541">
          <w:pPr>
            <w:pStyle w:val="TOC1"/>
            <w:tabs>
              <w:tab w:val="left" w:pos="480"/>
              <w:tab w:val="right" w:leader="dot" w:pos="9350"/>
            </w:tabs>
            <w:rPr>
              <w:rFonts w:asciiTheme="minorHAnsi" w:eastAsiaTheme="minorEastAsia" w:hAnsiTheme="minorHAnsi" w:cstheme="minorBidi"/>
              <w:noProof/>
              <w:sz w:val="22"/>
              <w:lang/>
            </w:rPr>
          </w:pPr>
          <w:hyperlink w:anchor="_Toc34759534" w:history="1">
            <w:r w:rsidR="006131C7" w:rsidRPr="00496BDC">
              <w:rPr>
                <w:rStyle w:val="Hyperlink"/>
                <w:noProof/>
              </w:rPr>
              <w:t>7.</w:t>
            </w:r>
            <w:r w:rsidR="006131C7">
              <w:rPr>
                <w:rFonts w:asciiTheme="minorHAnsi" w:eastAsiaTheme="minorEastAsia" w:hAnsiTheme="minorHAnsi" w:cstheme="minorBidi"/>
                <w:noProof/>
                <w:sz w:val="22"/>
                <w:lang/>
              </w:rPr>
              <w:tab/>
            </w:r>
            <w:r w:rsidR="006131C7" w:rsidRPr="00496BDC">
              <w:rPr>
                <w:rStyle w:val="Hyperlink"/>
                <w:noProof/>
              </w:rPr>
              <w:t>Requirements Matrix</w:t>
            </w:r>
            <w:r w:rsidR="006131C7">
              <w:rPr>
                <w:noProof/>
                <w:webHidden/>
              </w:rPr>
              <w:tab/>
            </w:r>
            <w:r w:rsidR="006131C7">
              <w:rPr>
                <w:noProof/>
                <w:webHidden/>
              </w:rPr>
              <w:fldChar w:fldCharType="begin"/>
            </w:r>
            <w:r w:rsidR="006131C7">
              <w:rPr>
                <w:noProof/>
                <w:webHidden/>
              </w:rPr>
              <w:instrText xml:space="preserve"> PAGEREF _Toc34759534 \h </w:instrText>
            </w:r>
            <w:r w:rsidR="006131C7">
              <w:rPr>
                <w:noProof/>
                <w:webHidden/>
              </w:rPr>
            </w:r>
            <w:r w:rsidR="006131C7">
              <w:rPr>
                <w:noProof/>
                <w:webHidden/>
              </w:rPr>
              <w:fldChar w:fldCharType="separate"/>
            </w:r>
            <w:r w:rsidR="006131C7">
              <w:rPr>
                <w:noProof/>
                <w:webHidden/>
              </w:rPr>
              <w:t>19</w:t>
            </w:r>
            <w:r w:rsidR="006131C7">
              <w:rPr>
                <w:noProof/>
                <w:webHidden/>
              </w:rPr>
              <w:fldChar w:fldCharType="end"/>
            </w:r>
          </w:hyperlink>
        </w:p>
        <w:p w14:paraId="7C418931" w14:textId="552ACF45" w:rsidR="009F49D2" w:rsidRDefault="00A23637" w:rsidP="009F49D2">
          <w:pPr>
            <w:rPr>
              <w:b/>
              <w:bCs/>
              <w:noProof/>
            </w:rPr>
          </w:pPr>
          <w:r>
            <w:rPr>
              <w:b/>
              <w:bCs/>
              <w:noProof/>
            </w:rPr>
            <w:lastRenderedPageBreak/>
            <w:fldChar w:fldCharType="end"/>
          </w:r>
          <w:r>
            <w:rPr>
              <w:b/>
              <w:bCs/>
              <w:noProof/>
            </w:rPr>
            <w:t>Table of Figures</w:t>
          </w:r>
        </w:p>
      </w:sdtContent>
    </w:sdt>
    <w:p w14:paraId="6E3449F3" w14:textId="257E604F" w:rsidR="00A23637" w:rsidRPr="009F49D2" w:rsidRDefault="00A23637" w:rsidP="009F49D2">
      <w:r>
        <w:rPr>
          <w:b/>
          <w:bCs/>
          <w:noProof/>
        </w:rPr>
        <w:fldChar w:fldCharType="begin"/>
      </w:r>
      <w:r>
        <w:rPr>
          <w:b/>
          <w:bCs/>
          <w:noProof/>
        </w:rPr>
        <w:instrText xml:space="preserve"> TOC \h \z \t "Caption" \c </w:instrText>
      </w:r>
      <w:r>
        <w:rPr>
          <w:b/>
          <w:bCs/>
          <w:noProof/>
        </w:rPr>
        <w:fldChar w:fldCharType="separate"/>
      </w:r>
    </w:p>
    <w:p w14:paraId="6705E403" w14:textId="43F949D3"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22" w:history="1">
        <w:r w:rsidR="00A23637" w:rsidRPr="001B02EB">
          <w:rPr>
            <w:rStyle w:val="Hyperlink"/>
            <w:noProof/>
          </w:rPr>
          <w:t>Figure 3.1</w:t>
        </w:r>
        <w:r w:rsidR="009D1DF0">
          <w:rPr>
            <w:rStyle w:val="Hyperlink"/>
            <w:noProof/>
          </w:rPr>
          <w:t>.</w:t>
        </w:r>
        <w:r w:rsidR="00A23637" w:rsidRPr="001B02EB">
          <w:rPr>
            <w:rStyle w:val="Hyperlink"/>
            <w:noProof/>
          </w:rPr>
          <w:t xml:space="preserve"> 1</w:t>
        </w:r>
        <w:r w:rsidR="00A23637">
          <w:rPr>
            <w:rStyle w:val="Hyperlink"/>
            <w:noProof/>
          </w:rPr>
          <w:t>.</w:t>
        </w:r>
        <w:r w:rsidR="00A23637" w:rsidRPr="001B02EB">
          <w:rPr>
            <w:rStyle w:val="Hyperlink"/>
            <w:noProof/>
          </w:rPr>
          <w:t xml:space="preserve"> client server architecture for a security layer of the WDR system.</w:t>
        </w:r>
        <w:r w:rsidR="00A23637">
          <w:rPr>
            <w:noProof/>
            <w:webHidden/>
          </w:rPr>
          <w:tab/>
        </w:r>
        <w:r w:rsidR="00A23637">
          <w:rPr>
            <w:noProof/>
            <w:webHidden/>
          </w:rPr>
          <w:fldChar w:fldCharType="begin"/>
        </w:r>
        <w:r w:rsidR="00A23637">
          <w:rPr>
            <w:noProof/>
            <w:webHidden/>
          </w:rPr>
          <w:instrText xml:space="preserve"> PAGEREF _Toc34757922 \h </w:instrText>
        </w:r>
        <w:r w:rsidR="00A23637">
          <w:rPr>
            <w:noProof/>
            <w:webHidden/>
          </w:rPr>
        </w:r>
        <w:r w:rsidR="00A23637">
          <w:rPr>
            <w:noProof/>
            <w:webHidden/>
          </w:rPr>
          <w:fldChar w:fldCharType="separate"/>
        </w:r>
        <w:r w:rsidR="00A23637">
          <w:rPr>
            <w:noProof/>
            <w:webHidden/>
          </w:rPr>
          <w:t>8</w:t>
        </w:r>
        <w:r w:rsidR="00A23637">
          <w:rPr>
            <w:noProof/>
            <w:webHidden/>
          </w:rPr>
          <w:fldChar w:fldCharType="end"/>
        </w:r>
      </w:hyperlink>
    </w:p>
    <w:p w14:paraId="64DF3810" w14:textId="1CCF6074"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26" w:history="1">
        <w:r w:rsidR="00A23637" w:rsidRPr="001B02EB">
          <w:rPr>
            <w:rStyle w:val="Hyperlink"/>
            <w:noProof/>
          </w:rPr>
          <w:t>Figure 3.2. 1</w:t>
        </w:r>
        <w:r w:rsidR="00A23637">
          <w:rPr>
            <w:rStyle w:val="Hyperlink"/>
            <w:noProof/>
          </w:rPr>
          <w:t>.</w:t>
        </w:r>
        <w:r w:rsidR="00A23637" w:rsidRPr="001B02EB">
          <w:rPr>
            <w:rStyle w:val="Hyperlink"/>
            <w:noProof/>
          </w:rPr>
          <w:t xml:space="preserve"> Levels of Security</w:t>
        </w:r>
        <w:r w:rsidR="00A23637">
          <w:rPr>
            <w:noProof/>
            <w:webHidden/>
          </w:rPr>
          <w:tab/>
        </w:r>
        <w:r w:rsidR="00A23637">
          <w:rPr>
            <w:noProof/>
            <w:webHidden/>
          </w:rPr>
          <w:fldChar w:fldCharType="begin"/>
        </w:r>
        <w:r w:rsidR="00A23637">
          <w:rPr>
            <w:noProof/>
            <w:webHidden/>
          </w:rPr>
          <w:instrText xml:space="preserve"> PAGEREF _Toc34757926 \h </w:instrText>
        </w:r>
        <w:r w:rsidR="00A23637">
          <w:rPr>
            <w:noProof/>
            <w:webHidden/>
          </w:rPr>
        </w:r>
        <w:r w:rsidR="00A23637">
          <w:rPr>
            <w:noProof/>
            <w:webHidden/>
          </w:rPr>
          <w:fldChar w:fldCharType="separate"/>
        </w:r>
        <w:r w:rsidR="00A23637">
          <w:rPr>
            <w:noProof/>
            <w:webHidden/>
          </w:rPr>
          <w:t>9</w:t>
        </w:r>
        <w:r w:rsidR="00A23637">
          <w:rPr>
            <w:noProof/>
            <w:webHidden/>
          </w:rPr>
          <w:fldChar w:fldCharType="end"/>
        </w:r>
      </w:hyperlink>
    </w:p>
    <w:p w14:paraId="7E48096F" w14:textId="79391C7A"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28" w:history="1">
        <w:r w:rsidR="00A23637" w:rsidRPr="001B02EB">
          <w:rPr>
            <w:rStyle w:val="Hyperlink"/>
            <w:noProof/>
          </w:rPr>
          <w:t>Figure 3.2. 2 log user actions sequence diagram</w:t>
        </w:r>
        <w:r w:rsidR="00A23637">
          <w:rPr>
            <w:noProof/>
            <w:webHidden/>
          </w:rPr>
          <w:tab/>
        </w:r>
        <w:r w:rsidR="00A23637">
          <w:rPr>
            <w:noProof/>
            <w:webHidden/>
          </w:rPr>
          <w:fldChar w:fldCharType="begin"/>
        </w:r>
        <w:r w:rsidR="00A23637">
          <w:rPr>
            <w:noProof/>
            <w:webHidden/>
          </w:rPr>
          <w:instrText xml:space="preserve"> PAGEREF _Toc34757928 \h </w:instrText>
        </w:r>
        <w:r w:rsidR="00A23637">
          <w:rPr>
            <w:noProof/>
            <w:webHidden/>
          </w:rPr>
        </w:r>
        <w:r w:rsidR="00A23637">
          <w:rPr>
            <w:noProof/>
            <w:webHidden/>
          </w:rPr>
          <w:fldChar w:fldCharType="separate"/>
        </w:r>
        <w:r w:rsidR="00A23637">
          <w:rPr>
            <w:noProof/>
            <w:webHidden/>
          </w:rPr>
          <w:t>11</w:t>
        </w:r>
        <w:r w:rsidR="00A23637">
          <w:rPr>
            <w:noProof/>
            <w:webHidden/>
          </w:rPr>
          <w:fldChar w:fldCharType="end"/>
        </w:r>
      </w:hyperlink>
    </w:p>
    <w:p w14:paraId="2C9EEE92" w14:textId="65D594C4"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29" w:history="1">
        <w:r w:rsidR="00A23637" w:rsidRPr="001B02EB">
          <w:rPr>
            <w:rStyle w:val="Hyperlink"/>
            <w:noProof/>
          </w:rPr>
          <w:t>Figure 3.2. 3 sequence diagram for encrypt data component</w:t>
        </w:r>
        <w:r w:rsidR="00A23637">
          <w:rPr>
            <w:noProof/>
            <w:webHidden/>
          </w:rPr>
          <w:tab/>
        </w:r>
        <w:r w:rsidR="00A23637">
          <w:rPr>
            <w:noProof/>
            <w:webHidden/>
          </w:rPr>
          <w:fldChar w:fldCharType="begin"/>
        </w:r>
        <w:r w:rsidR="00A23637">
          <w:rPr>
            <w:noProof/>
            <w:webHidden/>
          </w:rPr>
          <w:instrText xml:space="preserve"> PAGEREF _Toc34757929 \h </w:instrText>
        </w:r>
        <w:r w:rsidR="00A23637">
          <w:rPr>
            <w:noProof/>
            <w:webHidden/>
          </w:rPr>
        </w:r>
        <w:r w:rsidR="00A23637">
          <w:rPr>
            <w:noProof/>
            <w:webHidden/>
          </w:rPr>
          <w:fldChar w:fldCharType="separate"/>
        </w:r>
        <w:r w:rsidR="00A23637">
          <w:rPr>
            <w:noProof/>
            <w:webHidden/>
          </w:rPr>
          <w:t>11</w:t>
        </w:r>
        <w:r w:rsidR="00A23637">
          <w:rPr>
            <w:noProof/>
            <w:webHidden/>
          </w:rPr>
          <w:fldChar w:fldCharType="end"/>
        </w:r>
      </w:hyperlink>
    </w:p>
    <w:p w14:paraId="68332BA2" w14:textId="05253D7D"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30" w:history="1">
        <w:r w:rsidR="00A23637" w:rsidRPr="001B02EB">
          <w:rPr>
            <w:rStyle w:val="Hyperlink"/>
            <w:noProof/>
          </w:rPr>
          <w:t>Figure 3.2. 4 Sequence diagram for add user levels and roles component</w:t>
        </w:r>
        <w:r w:rsidR="00A23637">
          <w:rPr>
            <w:noProof/>
            <w:webHidden/>
          </w:rPr>
          <w:tab/>
        </w:r>
        <w:r w:rsidR="00A23637">
          <w:rPr>
            <w:noProof/>
            <w:webHidden/>
          </w:rPr>
          <w:fldChar w:fldCharType="begin"/>
        </w:r>
        <w:r w:rsidR="00A23637">
          <w:rPr>
            <w:noProof/>
            <w:webHidden/>
          </w:rPr>
          <w:instrText xml:space="preserve"> PAGEREF _Toc34757930 \h </w:instrText>
        </w:r>
        <w:r w:rsidR="00A23637">
          <w:rPr>
            <w:noProof/>
            <w:webHidden/>
          </w:rPr>
        </w:r>
        <w:r w:rsidR="00A23637">
          <w:rPr>
            <w:noProof/>
            <w:webHidden/>
          </w:rPr>
          <w:fldChar w:fldCharType="separate"/>
        </w:r>
        <w:r w:rsidR="00A23637">
          <w:rPr>
            <w:noProof/>
            <w:webHidden/>
          </w:rPr>
          <w:t>12</w:t>
        </w:r>
        <w:r w:rsidR="00A23637">
          <w:rPr>
            <w:noProof/>
            <w:webHidden/>
          </w:rPr>
          <w:fldChar w:fldCharType="end"/>
        </w:r>
      </w:hyperlink>
    </w:p>
    <w:p w14:paraId="0E1DC277" w14:textId="0F9C3686"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31" w:history="1">
        <w:r w:rsidR="00A23637" w:rsidRPr="001B02EB">
          <w:rPr>
            <w:rStyle w:val="Hyperlink"/>
            <w:noProof/>
          </w:rPr>
          <w:t>Figure 4.1. 1 Data design for the weather data repository system</w:t>
        </w:r>
        <w:r w:rsidR="00A23637">
          <w:rPr>
            <w:noProof/>
            <w:webHidden/>
          </w:rPr>
          <w:tab/>
        </w:r>
        <w:r w:rsidR="00A23637">
          <w:rPr>
            <w:noProof/>
            <w:webHidden/>
          </w:rPr>
          <w:fldChar w:fldCharType="begin"/>
        </w:r>
        <w:r w:rsidR="00A23637">
          <w:rPr>
            <w:noProof/>
            <w:webHidden/>
          </w:rPr>
          <w:instrText xml:space="preserve"> PAGEREF _Toc34757931 \h </w:instrText>
        </w:r>
        <w:r w:rsidR="00A23637">
          <w:rPr>
            <w:noProof/>
            <w:webHidden/>
          </w:rPr>
        </w:r>
        <w:r w:rsidR="00A23637">
          <w:rPr>
            <w:noProof/>
            <w:webHidden/>
          </w:rPr>
          <w:fldChar w:fldCharType="separate"/>
        </w:r>
        <w:r w:rsidR="00A23637">
          <w:rPr>
            <w:noProof/>
            <w:webHidden/>
          </w:rPr>
          <w:t>13</w:t>
        </w:r>
        <w:r w:rsidR="00A23637">
          <w:rPr>
            <w:noProof/>
            <w:webHidden/>
          </w:rPr>
          <w:fldChar w:fldCharType="end"/>
        </w:r>
      </w:hyperlink>
    </w:p>
    <w:p w14:paraId="79C21367" w14:textId="6DBC1FD9"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36" w:history="1">
        <w:r w:rsidR="00A23637" w:rsidRPr="001B02EB">
          <w:rPr>
            <w:rStyle w:val="Hyperlink"/>
            <w:noProof/>
          </w:rPr>
          <w:t>Figure 6.2. 1 Search user logs</w:t>
        </w:r>
        <w:r w:rsidR="00A23637">
          <w:rPr>
            <w:noProof/>
            <w:webHidden/>
          </w:rPr>
          <w:tab/>
        </w:r>
        <w:r w:rsidR="00A23637">
          <w:rPr>
            <w:noProof/>
            <w:webHidden/>
          </w:rPr>
          <w:fldChar w:fldCharType="begin"/>
        </w:r>
        <w:r w:rsidR="00A23637">
          <w:rPr>
            <w:noProof/>
            <w:webHidden/>
          </w:rPr>
          <w:instrText xml:space="preserve"> PAGEREF _Toc34757936 \h </w:instrText>
        </w:r>
        <w:r w:rsidR="00A23637">
          <w:rPr>
            <w:noProof/>
            <w:webHidden/>
          </w:rPr>
        </w:r>
        <w:r w:rsidR="00A23637">
          <w:rPr>
            <w:noProof/>
            <w:webHidden/>
          </w:rPr>
          <w:fldChar w:fldCharType="separate"/>
        </w:r>
        <w:r w:rsidR="00A23637">
          <w:rPr>
            <w:noProof/>
            <w:webHidden/>
          </w:rPr>
          <w:t>18</w:t>
        </w:r>
        <w:r w:rsidR="00A23637">
          <w:rPr>
            <w:noProof/>
            <w:webHidden/>
          </w:rPr>
          <w:fldChar w:fldCharType="end"/>
        </w:r>
      </w:hyperlink>
    </w:p>
    <w:p w14:paraId="256F5653" w14:textId="7EAE7095"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37" w:history="1">
        <w:r w:rsidR="00A23637" w:rsidRPr="001B02EB">
          <w:rPr>
            <w:rStyle w:val="Hyperlink"/>
            <w:noProof/>
          </w:rPr>
          <w:t>Figure 6.2. 2 User logs interface</w:t>
        </w:r>
        <w:r w:rsidR="00A23637">
          <w:rPr>
            <w:noProof/>
            <w:webHidden/>
          </w:rPr>
          <w:tab/>
        </w:r>
        <w:r w:rsidR="00A23637">
          <w:rPr>
            <w:noProof/>
            <w:webHidden/>
          </w:rPr>
          <w:fldChar w:fldCharType="begin"/>
        </w:r>
        <w:r w:rsidR="00A23637">
          <w:rPr>
            <w:noProof/>
            <w:webHidden/>
          </w:rPr>
          <w:instrText xml:space="preserve"> PAGEREF _Toc34757937 \h </w:instrText>
        </w:r>
        <w:r w:rsidR="00A23637">
          <w:rPr>
            <w:noProof/>
            <w:webHidden/>
          </w:rPr>
        </w:r>
        <w:r w:rsidR="00A23637">
          <w:rPr>
            <w:noProof/>
            <w:webHidden/>
          </w:rPr>
          <w:fldChar w:fldCharType="separate"/>
        </w:r>
        <w:r w:rsidR="00A23637">
          <w:rPr>
            <w:noProof/>
            <w:webHidden/>
          </w:rPr>
          <w:t>19</w:t>
        </w:r>
        <w:r w:rsidR="00A23637">
          <w:rPr>
            <w:noProof/>
            <w:webHidden/>
          </w:rPr>
          <w:fldChar w:fldCharType="end"/>
        </w:r>
      </w:hyperlink>
    </w:p>
    <w:p w14:paraId="3B4F6407" w14:textId="38A2EB74" w:rsidR="00A23637" w:rsidRDefault="001A3541">
      <w:pPr>
        <w:pStyle w:val="TableofFigures"/>
        <w:tabs>
          <w:tab w:val="right" w:leader="dot" w:pos="9350"/>
        </w:tabs>
        <w:rPr>
          <w:rFonts w:asciiTheme="minorHAnsi" w:eastAsiaTheme="minorEastAsia" w:hAnsiTheme="minorHAnsi" w:cstheme="minorBidi"/>
          <w:noProof/>
          <w:sz w:val="22"/>
          <w:lang/>
        </w:rPr>
      </w:pPr>
      <w:hyperlink w:anchor="_Toc34757938" w:history="1">
        <w:r w:rsidR="00A23637" w:rsidRPr="001B02EB">
          <w:rPr>
            <w:rStyle w:val="Hyperlink"/>
            <w:noProof/>
          </w:rPr>
          <w:t>Figure 6.2. 3 Add New User Role Interface</w:t>
        </w:r>
        <w:r w:rsidR="00A23637">
          <w:rPr>
            <w:noProof/>
            <w:webHidden/>
          </w:rPr>
          <w:tab/>
        </w:r>
        <w:r w:rsidR="00A23637">
          <w:rPr>
            <w:noProof/>
            <w:webHidden/>
          </w:rPr>
          <w:fldChar w:fldCharType="begin"/>
        </w:r>
        <w:r w:rsidR="00A23637">
          <w:rPr>
            <w:noProof/>
            <w:webHidden/>
          </w:rPr>
          <w:instrText xml:space="preserve"> PAGEREF _Toc34757938 \h </w:instrText>
        </w:r>
        <w:r w:rsidR="00A23637">
          <w:rPr>
            <w:noProof/>
            <w:webHidden/>
          </w:rPr>
        </w:r>
        <w:r w:rsidR="00A23637">
          <w:rPr>
            <w:noProof/>
            <w:webHidden/>
          </w:rPr>
          <w:fldChar w:fldCharType="separate"/>
        </w:r>
        <w:r w:rsidR="00A23637">
          <w:rPr>
            <w:noProof/>
            <w:webHidden/>
          </w:rPr>
          <w:t>19</w:t>
        </w:r>
        <w:r w:rsidR="00A23637">
          <w:rPr>
            <w:noProof/>
            <w:webHidden/>
          </w:rPr>
          <w:fldChar w:fldCharType="end"/>
        </w:r>
      </w:hyperlink>
    </w:p>
    <w:p w14:paraId="7700F899" w14:textId="15DA3FC7" w:rsidR="00324C35" w:rsidRDefault="00A23637" w:rsidP="00324C35">
      <w:pPr>
        <w:spacing w:line="360" w:lineRule="auto"/>
        <w:rPr>
          <w:b/>
          <w:bCs/>
          <w:noProof/>
        </w:rPr>
      </w:pPr>
      <w:r>
        <w:rPr>
          <w:b/>
          <w:bCs/>
          <w:noProof/>
        </w:rPr>
        <w:fldChar w:fldCharType="end"/>
      </w:r>
    </w:p>
    <w:p w14:paraId="70CD7F52" w14:textId="2C25B141" w:rsidR="00E56360" w:rsidRDefault="00E56360" w:rsidP="00324C35">
      <w:pPr>
        <w:spacing w:line="360" w:lineRule="auto"/>
        <w:rPr>
          <w:b/>
          <w:bCs/>
          <w:noProof/>
        </w:rPr>
      </w:pPr>
      <w:r>
        <w:rPr>
          <w:b/>
          <w:bCs/>
          <w:noProof/>
        </w:rPr>
        <w:t>List of Tables</w:t>
      </w:r>
      <w:ins w:id="3" w:author="user1" w:date="2020-04-30T01:47:00Z">
        <w:r w:rsidR="00BA14F0">
          <w:rPr>
            <w:b/>
            <w:bCs/>
            <w:noProof/>
          </w:rPr>
          <w:t xml:space="preserve"> New page for each section </w:t>
        </w:r>
      </w:ins>
    </w:p>
    <w:p w14:paraId="57A95493" w14:textId="74FBFB2C" w:rsidR="006131C7" w:rsidRDefault="00E56360">
      <w:pPr>
        <w:pStyle w:val="TableofFigures"/>
        <w:tabs>
          <w:tab w:val="right" w:leader="dot" w:pos="9350"/>
        </w:tabs>
        <w:rPr>
          <w:rFonts w:asciiTheme="minorHAnsi" w:eastAsiaTheme="minorEastAsia" w:hAnsiTheme="minorHAnsi" w:cstheme="minorBidi"/>
          <w:noProof/>
          <w:sz w:val="22"/>
          <w:lang/>
        </w:rPr>
      </w:pPr>
      <w:r>
        <w:rPr>
          <w:b/>
          <w:bCs/>
          <w:noProof/>
        </w:rPr>
        <w:fldChar w:fldCharType="begin"/>
      </w:r>
      <w:r>
        <w:rPr>
          <w:b/>
          <w:bCs/>
          <w:noProof/>
        </w:rPr>
        <w:instrText xml:space="preserve"> TOC \h \z \c "Table" </w:instrText>
      </w:r>
      <w:r>
        <w:rPr>
          <w:b/>
          <w:bCs/>
          <w:noProof/>
        </w:rPr>
        <w:fldChar w:fldCharType="separate"/>
      </w:r>
      <w:hyperlink w:anchor="_Toc34759560" w:history="1">
        <w:r w:rsidR="006131C7" w:rsidRPr="00F7353A">
          <w:rPr>
            <w:rStyle w:val="Hyperlink"/>
            <w:noProof/>
          </w:rPr>
          <w:t>Table 1 Acronyms</w:t>
        </w:r>
        <w:r w:rsidR="006131C7">
          <w:rPr>
            <w:noProof/>
            <w:webHidden/>
          </w:rPr>
          <w:tab/>
        </w:r>
        <w:r w:rsidR="006131C7">
          <w:rPr>
            <w:noProof/>
            <w:webHidden/>
          </w:rPr>
          <w:fldChar w:fldCharType="begin"/>
        </w:r>
        <w:r w:rsidR="006131C7">
          <w:rPr>
            <w:noProof/>
            <w:webHidden/>
          </w:rPr>
          <w:instrText xml:space="preserve"> PAGEREF _Toc34759560 \h </w:instrText>
        </w:r>
        <w:r w:rsidR="006131C7">
          <w:rPr>
            <w:noProof/>
            <w:webHidden/>
          </w:rPr>
        </w:r>
        <w:r w:rsidR="006131C7">
          <w:rPr>
            <w:noProof/>
            <w:webHidden/>
          </w:rPr>
          <w:fldChar w:fldCharType="separate"/>
        </w:r>
        <w:r w:rsidR="006131C7">
          <w:rPr>
            <w:noProof/>
            <w:webHidden/>
          </w:rPr>
          <w:t>2</w:t>
        </w:r>
        <w:r w:rsidR="006131C7">
          <w:rPr>
            <w:noProof/>
            <w:webHidden/>
          </w:rPr>
          <w:fldChar w:fldCharType="end"/>
        </w:r>
      </w:hyperlink>
    </w:p>
    <w:p w14:paraId="161E6744" w14:textId="72C1E4C2"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1" w:history="1">
        <w:r w:rsidR="006131C7" w:rsidRPr="00F7353A">
          <w:rPr>
            <w:rStyle w:val="Hyperlink"/>
            <w:noProof/>
          </w:rPr>
          <w:t>Table 2 Description of the different levels of security.</w:t>
        </w:r>
        <w:r w:rsidR="006131C7">
          <w:rPr>
            <w:noProof/>
            <w:webHidden/>
          </w:rPr>
          <w:tab/>
        </w:r>
        <w:r w:rsidR="006131C7">
          <w:rPr>
            <w:noProof/>
            <w:webHidden/>
          </w:rPr>
          <w:fldChar w:fldCharType="begin"/>
        </w:r>
        <w:r w:rsidR="006131C7">
          <w:rPr>
            <w:noProof/>
            <w:webHidden/>
          </w:rPr>
          <w:instrText xml:space="preserve"> PAGEREF _Toc34759561 \h </w:instrText>
        </w:r>
        <w:r w:rsidR="006131C7">
          <w:rPr>
            <w:noProof/>
            <w:webHidden/>
          </w:rPr>
        </w:r>
        <w:r w:rsidR="006131C7">
          <w:rPr>
            <w:noProof/>
            <w:webHidden/>
          </w:rPr>
          <w:fldChar w:fldCharType="separate"/>
        </w:r>
        <w:r w:rsidR="006131C7">
          <w:rPr>
            <w:noProof/>
            <w:webHidden/>
          </w:rPr>
          <w:t>7</w:t>
        </w:r>
        <w:r w:rsidR="006131C7">
          <w:rPr>
            <w:noProof/>
            <w:webHidden/>
          </w:rPr>
          <w:fldChar w:fldCharType="end"/>
        </w:r>
      </w:hyperlink>
    </w:p>
    <w:p w14:paraId="276C69B5" w14:textId="316A8786"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2" w:history="1">
        <w:r w:rsidR="006131C7" w:rsidRPr="00F7353A">
          <w:rPr>
            <w:rStyle w:val="Hyperlink"/>
            <w:noProof/>
          </w:rPr>
          <w:t>Table 3: User Entity for inserting a new system user</w:t>
        </w:r>
        <w:r w:rsidR="006131C7">
          <w:rPr>
            <w:noProof/>
            <w:webHidden/>
          </w:rPr>
          <w:tab/>
        </w:r>
        <w:r w:rsidR="006131C7">
          <w:rPr>
            <w:noProof/>
            <w:webHidden/>
          </w:rPr>
          <w:fldChar w:fldCharType="begin"/>
        </w:r>
        <w:r w:rsidR="006131C7">
          <w:rPr>
            <w:noProof/>
            <w:webHidden/>
          </w:rPr>
          <w:instrText xml:space="preserve"> PAGEREF _Toc34759562 \h </w:instrText>
        </w:r>
        <w:r w:rsidR="006131C7">
          <w:rPr>
            <w:noProof/>
            <w:webHidden/>
          </w:rPr>
        </w:r>
        <w:r w:rsidR="006131C7">
          <w:rPr>
            <w:noProof/>
            <w:webHidden/>
          </w:rPr>
          <w:fldChar w:fldCharType="separate"/>
        </w:r>
        <w:r w:rsidR="006131C7">
          <w:rPr>
            <w:noProof/>
            <w:webHidden/>
          </w:rPr>
          <w:t>10</w:t>
        </w:r>
        <w:r w:rsidR="006131C7">
          <w:rPr>
            <w:noProof/>
            <w:webHidden/>
          </w:rPr>
          <w:fldChar w:fldCharType="end"/>
        </w:r>
      </w:hyperlink>
    </w:p>
    <w:p w14:paraId="051FFB9B" w14:textId="25DBAFAB"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3" w:history="1">
        <w:r w:rsidR="006131C7" w:rsidRPr="00F7353A">
          <w:rPr>
            <w:rStyle w:val="Hyperlink"/>
            <w:noProof/>
          </w:rPr>
          <w:t>Table 4: Role Entity for the system roles</w:t>
        </w:r>
        <w:r w:rsidR="006131C7">
          <w:rPr>
            <w:noProof/>
            <w:webHidden/>
          </w:rPr>
          <w:tab/>
        </w:r>
        <w:r w:rsidR="006131C7">
          <w:rPr>
            <w:noProof/>
            <w:webHidden/>
          </w:rPr>
          <w:fldChar w:fldCharType="begin"/>
        </w:r>
        <w:r w:rsidR="006131C7">
          <w:rPr>
            <w:noProof/>
            <w:webHidden/>
          </w:rPr>
          <w:instrText xml:space="preserve"> PAGEREF _Toc34759563 \h </w:instrText>
        </w:r>
        <w:r w:rsidR="006131C7">
          <w:rPr>
            <w:noProof/>
            <w:webHidden/>
          </w:rPr>
        </w:r>
        <w:r w:rsidR="006131C7">
          <w:rPr>
            <w:noProof/>
            <w:webHidden/>
          </w:rPr>
          <w:fldChar w:fldCharType="separate"/>
        </w:r>
        <w:r w:rsidR="006131C7">
          <w:rPr>
            <w:noProof/>
            <w:webHidden/>
          </w:rPr>
          <w:t>11</w:t>
        </w:r>
        <w:r w:rsidR="006131C7">
          <w:rPr>
            <w:noProof/>
            <w:webHidden/>
          </w:rPr>
          <w:fldChar w:fldCharType="end"/>
        </w:r>
      </w:hyperlink>
    </w:p>
    <w:p w14:paraId="37041B49" w14:textId="3D726E15"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4" w:history="1">
        <w:r w:rsidR="006131C7" w:rsidRPr="00F7353A">
          <w:rPr>
            <w:rStyle w:val="Hyperlink"/>
            <w:noProof/>
          </w:rPr>
          <w:t>Table 5: User logs Activity for storing user logs</w:t>
        </w:r>
        <w:r w:rsidR="006131C7">
          <w:rPr>
            <w:noProof/>
            <w:webHidden/>
          </w:rPr>
          <w:tab/>
        </w:r>
        <w:r w:rsidR="006131C7">
          <w:rPr>
            <w:noProof/>
            <w:webHidden/>
          </w:rPr>
          <w:fldChar w:fldCharType="begin"/>
        </w:r>
        <w:r w:rsidR="006131C7">
          <w:rPr>
            <w:noProof/>
            <w:webHidden/>
          </w:rPr>
          <w:instrText xml:space="preserve"> PAGEREF _Toc34759564 \h </w:instrText>
        </w:r>
        <w:r w:rsidR="006131C7">
          <w:rPr>
            <w:noProof/>
            <w:webHidden/>
          </w:rPr>
        </w:r>
        <w:r w:rsidR="006131C7">
          <w:rPr>
            <w:noProof/>
            <w:webHidden/>
          </w:rPr>
          <w:fldChar w:fldCharType="separate"/>
        </w:r>
        <w:r w:rsidR="006131C7">
          <w:rPr>
            <w:noProof/>
            <w:webHidden/>
          </w:rPr>
          <w:t>11</w:t>
        </w:r>
        <w:r w:rsidR="006131C7">
          <w:rPr>
            <w:noProof/>
            <w:webHidden/>
          </w:rPr>
          <w:fldChar w:fldCharType="end"/>
        </w:r>
      </w:hyperlink>
    </w:p>
    <w:p w14:paraId="33979F47" w14:textId="491509A2"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5" w:history="1">
        <w:r w:rsidR="006131C7" w:rsidRPr="00F7353A">
          <w:rPr>
            <w:rStyle w:val="Hyperlink"/>
            <w:noProof/>
          </w:rPr>
          <w:t>Table 6: Observation slip activity for storing weather data</w:t>
        </w:r>
        <w:r w:rsidR="006131C7">
          <w:rPr>
            <w:noProof/>
            <w:webHidden/>
          </w:rPr>
          <w:tab/>
        </w:r>
        <w:r w:rsidR="006131C7">
          <w:rPr>
            <w:noProof/>
            <w:webHidden/>
          </w:rPr>
          <w:fldChar w:fldCharType="begin"/>
        </w:r>
        <w:r w:rsidR="006131C7">
          <w:rPr>
            <w:noProof/>
            <w:webHidden/>
          </w:rPr>
          <w:instrText xml:space="preserve"> PAGEREF _Toc34759565 \h </w:instrText>
        </w:r>
        <w:r w:rsidR="006131C7">
          <w:rPr>
            <w:noProof/>
            <w:webHidden/>
          </w:rPr>
        </w:r>
        <w:r w:rsidR="006131C7">
          <w:rPr>
            <w:noProof/>
            <w:webHidden/>
          </w:rPr>
          <w:fldChar w:fldCharType="separate"/>
        </w:r>
        <w:r w:rsidR="006131C7">
          <w:rPr>
            <w:noProof/>
            <w:webHidden/>
          </w:rPr>
          <w:t>12</w:t>
        </w:r>
        <w:r w:rsidR="006131C7">
          <w:rPr>
            <w:noProof/>
            <w:webHidden/>
          </w:rPr>
          <w:fldChar w:fldCharType="end"/>
        </w:r>
      </w:hyperlink>
    </w:p>
    <w:p w14:paraId="5AC645E0" w14:textId="572DE92C"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6" w:history="1">
        <w:r w:rsidR="006131C7" w:rsidRPr="00F7353A">
          <w:rPr>
            <w:rStyle w:val="Hyperlink"/>
            <w:noProof/>
          </w:rPr>
          <w:t>Table 7: Screen objects and their actions</w:t>
        </w:r>
        <w:r w:rsidR="006131C7">
          <w:rPr>
            <w:noProof/>
            <w:webHidden/>
          </w:rPr>
          <w:tab/>
        </w:r>
        <w:r w:rsidR="006131C7">
          <w:rPr>
            <w:noProof/>
            <w:webHidden/>
          </w:rPr>
          <w:fldChar w:fldCharType="begin"/>
        </w:r>
        <w:r w:rsidR="006131C7">
          <w:rPr>
            <w:noProof/>
            <w:webHidden/>
          </w:rPr>
          <w:instrText xml:space="preserve"> PAGEREF _Toc34759566 \h </w:instrText>
        </w:r>
        <w:r w:rsidR="006131C7">
          <w:rPr>
            <w:noProof/>
            <w:webHidden/>
          </w:rPr>
        </w:r>
        <w:r w:rsidR="006131C7">
          <w:rPr>
            <w:noProof/>
            <w:webHidden/>
          </w:rPr>
          <w:fldChar w:fldCharType="separate"/>
        </w:r>
        <w:r w:rsidR="006131C7">
          <w:rPr>
            <w:noProof/>
            <w:webHidden/>
          </w:rPr>
          <w:t>17</w:t>
        </w:r>
        <w:r w:rsidR="006131C7">
          <w:rPr>
            <w:noProof/>
            <w:webHidden/>
          </w:rPr>
          <w:fldChar w:fldCharType="end"/>
        </w:r>
      </w:hyperlink>
    </w:p>
    <w:p w14:paraId="03738F7A" w14:textId="4ECD00E8" w:rsidR="006131C7" w:rsidRDefault="001A3541">
      <w:pPr>
        <w:pStyle w:val="TableofFigures"/>
        <w:tabs>
          <w:tab w:val="right" w:leader="dot" w:pos="9350"/>
        </w:tabs>
        <w:rPr>
          <w:rFonts w:asciiTheme="minorHAnsi" w:eastAsiaTheme="minorEastAsia" w:hAnsiTheme="minorHAnsi" w:cstheme="minorBidi"/>
          <w:noProof/>
          <w:sz w:val="22"/>
          <w:lang/>
        </w:rPr>
      </w:pPr>
      <w:hyperlink w:anchor="_Toc34759567" w:history="1">
        <w:r w:rsidR="006131C7" w:rsidRPr="00F7353A">
          <w:rPr>
            <w:rStyle w:val="Hyperlink"/>
            <w:noProof/>
          </w:rPr>
          <w:t>Table 8 A requirements traceability Matrix</w:t>
        </w:r>
        <w:r w:rsidR="006131C7">
          <w:rPr>
            <w:noProof/>
            <w:webHidden/>
          </w:rPr>
          <w:tab/>
        </w:r>
        <w:r w:rsidR="006131C7">
          <w:rPr>
            <w:noProof/>
            <w:webHidden/>
          </w:rPr>
          <w:fldChar w:fldCharType="begin"/>
        </w:r>
        <w:r w:rsidR="006131C7">
          <w:rPr>
            <w:noProof/>
            <w:webHidden/>
          </w:rPr>
          <w:instrText xml:space="preserve"> PAGEREF _Toc34759567 \h </w:instrText>
        </w:r>
        <w:r w:rsidR="006131C7">
          <w:rPr>
            <w:noProof/>
            <w:webHidden/>
          </w:rPr>
        </w:r>
        <w:r w:rsidR="006131C7">
          <w:rPr>
            <w:noProof/>
            <w:webHidden/>
          </w:rPr>
          <w:fldChar w:fldCharType="separate"/>
        </w:r>
        <w:r w:rsidR="006131C7">
          <w:rPr>
            <w:noProof/>
            <w:webHidden/>
          </w:rPr>
          <w:t>19</w:t>
        </w:r>
        <w:r w:rsidR="006131C7">
          <w:rPr>
            <w:noProof/>
            <w:webHidden/>
          </w:rPr>
          <w:fldChar w:fldCharType="end"/>
        </w:r>
      </w:hyperlink>
    </w:p>
    <w:p w14:paraId="0B2A2F01" w14:textId="77777777" w:rsidR="007D5465" w:rsidRDefault="00E56360" w:rsidP="006131C7">
      <w:pPr>
        <w:spacing w:line="360" w:lineRule="auto"/>
        <w:rPr>
          <w:b/>
          <w:bCs/>
          <w:noProof/>
        </w:rPr>
      </w:pPr>
      <w:r>
        <w:rPr>
          <w:b/>
          <w:bCs/>
          <w:noProof/>
        </w:rPr>
        <w:fldChar w:fldCharType="end"/>
      </w:r>
    </w:p>
    <w:p w14:paraId="52EDCE1C" w14:textId="77777777" w:rsidR="00F214F5" w:rsidRPr="00F214F5" w:rsidRDefault="00F214F5" w:rsidP="00F214F5"/>
    <w:p w14:paraId="59BC08C6" w14:textId="77777777" w:rsidR="00F214F5" w:rsidRPr="00F214F5" w:rsidRDefault="00F214F5" w:rsidP="00F214F5"/>
    <w:p w14:paraId="0C124022" w14:textId="77777777" w:rsidR="00F214F5" w:rsidRPr="00F214F5" w:rsidRDefault="00F214F5" w:rsidP="00F214F5"/>
    <w:p w14:paraId="4881D3E0" w14:textId="77777777" w:rsidR="00F214F5" w:rsidRPr="00F214F5" w:rsidRDefault="00F214F5" w:rsidP="00F214F5"/>
    <w:p w14:paraId="2E9256A4" w14:textId="25C7B54F" w:rsidR="00F214F5" w:rsidRPr="00F214F5" w:rsidRDefault="00F214F5" w:rsidP="00F214F5">
      <w:pPr>
        <w:tabs>
          <w:tab w:val="left" w:pos="1290"/>
        </w:tabs>
        <w:rPr>
          <w:b/>
          <w:bCs/>
          <w:noProof/>
        </w:rPr>
        <w:sectPr w:rsidR="00F214F5" w:rsidRPr="00F214F5" w:rsidSect="00E03FC0">
          <w:footerReference w:type="default" r:id="rId13"/>
          <w:pgSz w:w="12240" w:h="15840"/>
          <w:pgMar w:top="1440" w:right="1440" w:bottom="1440" w:left="1440" w:header="720" w:footer="720" w:gutter="0"/>
          <w:pgNumType w:fmt="lowerRoman" w:start="1"/>
          <w:cols w:space="720"/>
          <w:titlePg/>
          <w:docGrid w:linePitch="360"/>
        </w:sectPr>
      </w:pPr>
      <w:r>
        <w:rPr>
          <w:b/>
          <w:bCs/>
          <w:noProof/>
        </w:rPr>
        <w:tab/>
      </w:r>
    </w:p>
    <w:p w14:paraId="67CDD7EB" w14:textId="77777777" w:rsidR="00E56360" w:rsidRPr="0048322E" w:rsidRDefault="00E56360" w:rsidP="00324C35">
      <w:pPr>
        <w:spacing w:line="360" w:lineRule="auto"/>
        <w:rPr>
          <w:b/>
          <w:bCs/>
          <w:noProof/>
        </w:rPr>
      </w:pPr>
    </w:p>
    <w:p w14:paraId="7B4DEBEE" w14:textId="668AE316" w:rsidR="00324C35" w:rsidRPr="0048322E" w:rsidRDefault="00324C35" w:rsidP="00324C35">
      <w:pPr>
        <w:pStyle w:val="Heading1"/>
        <w:numPr>
          <w:ilvl w:val="0"/>
          <w:numId w:val="1"/>
        </w:numPr>
        <w:spacing w:line="360" w:lineRule="auto"/>
        <w:jc w:val="both"/>
      </w:pPr>
      <w:bookmarkStart w:id="4" w:name="_Toc34759510"/>
      <w:r w:rsidRPr="0048322E">
        <w:t>Introduction</w:t>
      </w:r>
      <w:bookmarkEnd w:id="4"/>
    </w:p>
    <w:p w14:paraId="77610E75" w14:textId="577D1E3B" w:rsidR="00324C35" w:rsidRPr="0048322E" w:rsidRDefault="00324C35" w:rsidP="00324C35">
      <w:pPr>
        <w:pStyle w:val="Heading2"/>
        <w:numPr>
          <w:ilvl w:val="1"/>
          <w:numId w:val="3"/>
        </w:numPr>
        <w:spacing w:line="360" w:lineRule="auto"/>
        <w:jc w:val="both"/>
      </w:pPr>
      <w:bookmarkStart w:id="5" w:name="_Toc34759511"/>
      <w:r w:rsidRPr="0048322E">
        <w:t>Purpose</w:t>
      </w:r>
      <w:bookmarkEnd w:id="5"/>
    </w:p>
    <w:p w14:paraId="6174883A" w14:textId="24C9AC1B" w:rsidR="00324C35" w:rsidRPr="0048322E" w:rsidRDefault="00324C35" w:rsidP="00324C35">
      <w:pPr>
        <w:spacing w:line="360" w:lineRule="auto"/>
        <w:jc w:val="both"/>
      </w:pPr>
      <w:r>
        <w:t xml:space="preserve">This </w:t>
      </w:r>
      <w:r w:rsidRPr="0048322E">
        <w:t>Software Design Document (SDD) specifies the architecture and system design of a secure layer for Desktop-Weather Data Repository</w:t>
      </w:r>
      <w:r>
        <w:t xml:space="preserve"> (WDR)</w:t>
      </w:r>
      <w:r>
        <w:fldChar w:fldCharType="begin" w:fldLock="1"/>
      </w:r>
      <w:r>
        <w:instrText>ADDIN CSL_CITATION {"citationItems":[{"id":"ITEM-1","itemData":{"URL":"http://wimea.mak.ac.ug/wdr/","accessed":{"date-parts":[["2020","3","10"]]},"author":[{"dropping-particle":"","family":"WIMEA-ICT","given":"","non-dropping-particle":"","parse-names":false,"suffix":""}],"id":"ITEM-1","issued":{"date-parts":[["2020"]]},"title":"No Title","type":"webpage"},"uris":["http://www.mendeley.com/documents/?uuid=afc16299-e950-474f-870f-bbabb9000fa2"]}],"mendeley":{"formattedCitation":"[1]","plainTextFormattedCitation":"[1]","previouslyFormattedCitation":"[1]"},"properties":{"noteIndex":0},"schema":"https://github.com/citation-style-language/schema/raw/master/csl-citation.json"}</w:instrText>
      </w:r>
      <w:r>
        <w:fldChar w:fldCharType="separate"/>
      </w:r>
      <w:r w:rsidRPr="008A5DB0">
        <w:rPr>
          <w:noProof/>
        </w:rPr>
        <w:t>[1]</w:t>
      </w:r>
      <w:r>
        <w:fldChar w:fldCharType="end"/>
      </w:r>
      <w:r>
        <w:t xml:space="preserve"> system</w:t>
      </w:r>
      <w:r w:rsidRPr="0048322E">
        <w:t xml:space="preserve">. </w:t>
      </w:r>
      <w:ins w:id="6" w:author="user1" w:date="2020-04-30T01:52:00Z">
        <w:r w:rsidR="00423ABC">
          <w:t xml:space="preserve">The </w:t>
        </w:r>
      </w:ins>
      <w:r>
        <w:t xml:space="preserve">WDR is a system used to collect and store weather data from both manual and automatic weather stations. The system shall enhance the security of weather data stored in the desktop version of WDR, a system which shall be used by the </w:t>
      </w:r>
      <w:r w:rsidRPr="0048322E">
        <w:t>Uganda National Meteorological Authority (UNMA)</w:t>
      </w:r>
      <w:r>
        <w:fldChar w:fldCharType="begin" w:fldLock="1"/>
      </w:r>
      <w:r>
        <w:instrText>ADDIN CSL_CITATION {"citationItems":[{"id":"ITEM-1","itemData":{"author":[{"dropping-particle":"","family":"UNMA","given":"","non-dropping-particle":"","parse-names":false,"suffix":""}],"id":"ITEM-1","issued":{"date-parts":[["2017"]]},"title":"Uganda National Meteorological Authority (UNMA, 2016 and 2017). Climate data recorded in 2016 and 2017","type":"article-journal"},"uris":["http://www.mendeley.com/documents/?uuid=53644f30-fcbf-4076-8b28-b97d669c1d60"]}],"mendeley":{"formattedCitation":"[2]","plainTextFormattedCitation":"[2]"},"properties":{"noteIndex":0},"schema":"https://github.com/citation-style-language/schema/raw/master/csl-citation.json"}</w:instrText>
      </w:r>
      <w:r>
        <w:fldChar w:fldCharType="separate"/>
      </w:r>
      <w:r w:rsidRPr="004769F4">
        <w:rPr>
          <w:noProof/>
        </w:rPr>
        <w:t>[2]</w:t>
      </w:r>
      <w:r>
        <w:fldChar w:fldCharType="end"/>
      </w:r>
      <w:r>
        <w:t xml:space="preserve">. </w:t>
      </w:r>
      <w:r w:rsidRPr="0048322E">
        <w:t>The intended audience includes; system developers,</w:t>
      </w:r>
      <w:r>
        <w:t xml:space="preserve"> system</w:t>
      </w:r>
      <w:r w:rsidRPr="0048322E">
        <w:t xml:space="preserve"> tester</w:t>
      </w:r>
      <w:r>
        <w:t>s</w:t>
      </w:r>
      <w:r w:rsidRPr="0048322E">
        <w:t>, project managers</w:t>
      </w:r>
      <w:r>
        <w:t xml:space="preserve">, system </w:t>
      </w:r>
      <w:r w:rsidRPr="0048322E">
        <w:t>maintainers</w:t>
      </w:r>
      <w:r>
        <w:t xml:space="preserve"> and UNMA staff</w:t>
      </w:r>
      <w:r w:rsidRPr="0048322E">
        <w:t>.</w:t>
      </w:r>
    </w:p>
    <w:p w14:paraId="4E9AFE4C" w14:textId="39079FB6" w:rsidR="00324C35" w:rsidRPr="0048322E" w:rsidRDefault="00324C35" w:rsidP="00324C35">
      <w:pPr>
        <w:pStyle w:val="Heading2"/>
        <w:numPr>
          <w:ilvl w:val="1"/>
          <w:numId w:val="3"/>
        </w:numPr>
        <w:spacing w:line="360" w:lineRule="auto"/>
        <w:jc w:val="both"/>
      </w:pPr>
      <w:bookmarkStart w:id="7" w:name="_Toc34759512"/>
      <w:r w:rsidRPr="0048322E">
        <w:t>Scope</w:t>
      </w:r>
      <w:bookmarkEnd w:id="7"/>
    </w:p>
    <w:p w14:paraId="2B1A92A9" w14:textId="52D43F10" w:rsidR="00324C35" w:rsidRDefault="00324C35" w:rsidP="00324C35">
      <w:pPr>
        <w:spacing w:line="360" w:lineRule="auto"/>
        <w:jc w:val="both"/>
      </w:pPr>
      <w:r w:rsidRPr="0048322E">
        <w:t xml:space="preserve">The </w:t>
      </w:r>
      <w:r>
        <w:t>system shall</w:t>
      </w:r>
      <w:r w:rsidRPr="0048322E">
        <w:t xml:space="preserve"> implement a secur</w:t>
      </w:r>
      <w:r>
        <w:t>e</w:t>
      </w:r>
      <w:r w:rsidRPr="0048322E">
        <w:t xml:space="preserve"> layer for the </w:t>
      </w:r>
      <w:r>
        <w:t>desktop version of the WDR</w:t>
      </w:r>
      <w:r w:rsidRPr="0048322E">
        <w:t xml:space="preserve">. The project will cover security features including logging user </w:t>
      </w:r>
      <w:del w:id="8" w:author="user1" w:date="2020-04-30T01:55:00Z">
        <w:r w:rsidRPr="0048322E" w:rsidDel="00423ABC">
          <w:delText>actions</w:delText>
        </w:r>
      </w:del>
      <w:ins w:id="9" w:author="user1" w:date="2020-04-30T01:55:00Z">
        <w:r w:rsidR="00423ABC">
          <w:t>activities</w:t>
        </w:r>
      </w:ins>
      <w:r w:rsidRPr="0048322E">
        <w:t xml:space="preserve">, </w:t>
      </w:r>
      <w:r>
        <w:t xml:space="preserve">weather data </w:t>
      </w:r>
      <w:r w:rsidRPr="0048322E">
        <w:t xml:space="preserve">encryption, </w:t>
      </w:r>
      <w:r>
        <w:t>access control through user roles and levels among other security measures.</w:t>
      </w:r>
      <w:r w:rsidRPr="0048322E">
        <w:t xml:space="preserve"> </w:t>
      </w:r>
    </w:p>
    <w:p w14:paraId="35792A32" w14:textId="33843BE7" w:rsidR="00324C35" w:rsidRPr="0048322E" w:rsidRDefault="00324C35" w:rsidP="00324C35">
      <w:pPr>
        <w:spacing w:line="360" w:lineRule="auto"/>
        <w:jc w:val="both"/>
      </w:pPr>
      <w:r w:rsidRPr="0048322E">
        <w:t xml:space="preserve">The objectives of the </w:t>
      </w:r>
      <w:del w:id="10" w:author="user1" w:date="2020-04-30T01:56:00Z">
        <w:r w:rsidRPr="0048322E" w:rsidDel="00423ABC">
          <w:delText xml:space="preserve">secure layer for desktop-weather data repository </w:delText>
        </w:r>
      </w:del>
      <w:r w:rsidRPr="0048322E">
        <w:t>project are as follows.</w:t>
      </w:r>
    </w:p>
    <w:p w14:paraId="0454A0FA" w14:textId="77777777" w:rsidR="00324C35" w:rsidRPr="0048322E" w:rsidRDefault="00324C35" w:rsidP="00324C35">
      <w:pPr>
        <w:pStyle w:val="NormalWeb"/>
        <w:numPr>
          <w:ilvl w:val="0"/>
          <w:numId w:val="4"/>
        </w:numPr>
        <w:spacing w:before="0" w:beforeAutospacing="0" w:after="0" w:afterAutospacing="0" w:line="360" w:lineRule="auto"/>
        <w:jc w:val="both"/>
        <w:textAlignment w:val="baseline"/>
      </w:pPr>
      <w:r w:rsidRPr="0048322E">
        <w:rPr>
          <w:color w:val="000000"/>
        </w:rPr>
        <w:t xml:space="preserve">To design a weather data encryption algorithm </w:t>
      </w:r>
      <w:r>
        <w:rPr>
          <w:color w:val="000000"/>
        </w:rPr>
        <w:t>in order to secure data stored in the database.</w:t>
      </w:r>
    </w:p>
    <w:p w14:paraId="3DB03E02" w14:textId="72FAE6C1" w:rsidR="00324C35" w:rsidRDefault="00324C35" w:rsidP="00324C35">
      <w:pPr>
        <w:pStyle w:val="NormalWeb"/>
        <w:numPr>
          <w:ilvl w:val="0"/>
          <w:numId w:val="4"/>
        </w:numPr>
        <w:spacing w:before="0" w:beforeAutospacing="0" w:after="0" w:afterAutospacing="0" w:line="360" w:lineRule="auto"/>
        <w:jc w:val="both"/>
        <w:textAlignment w:val="baseline"/>
        <w:rPr>
          <w:ins w:id="11" w:author="user1" w:date="2020-04-30T01:56:00Z"/>
        </w:rPr>
      </w:pPr>
      <w:r w:rsidRPr="0048322E">
        <w:t xml:space="preserve">To design keystroke </w:t>
      </w:r>
      <w:r>
        <w:t>monitoring algorithm which shall verify the user identity.</w:t>
      </w:r>
    </w:p>
    <w:p w14:paraId="1E737227" w14:textId="4A82FAD3" w:rsidR="00423ABC" w:rsidRPr="0048322E" w:rsidRDefault="00423ABC" w:rsidP="00324C35">
      <w:pPr>
        <w:pStyle w:val="NormalWeb"/>
        <w:numPr>
          <w:ilvl w:val="0"/>
          <w:numId w:val="4"/>
        </w:numPr>
        <w:spacing w:before="0" w:beforeAutospacing="0" w:after="0" w:afterAutospacing="0" w:line="360" w:lineRule="auto"/>
        <w:jc w:val="both"/>
        <w:textAlignment w:val="baseline"/>
      </w:pPr>
      <w:ins w:id="12" w:author="user1" w:date="2020-04-30T01:56:00Z">
        <w:r>
          <w:t>Are these all?</w:t>
        </w:r>
      </w:ins>
    </w:p>
    <w:p w14:paraId="2D47AC7E" w14:textId="77777777" w:rsidR="00324C35" w:rsidRPr="0048322E" w:rsidRDefault="00324C35" w:rsidP="00324C35">
      <w:pPr>
        <w:spacing w:line="360" w:lineRule="auto"/>
        <w:jc w:val="both"/>
        <w:rPr>
          <w:szCs w:val="24"/>
        </w:rPr>
      </w:pPr>
      <w:r w:rsidRPr="0048322E">
        <w:rPr>
          <w:szCs w:val="24"/>
        </w:rPr>
        <w:t>The system shall offer the following benefits to UNMA.</w:t>
      </w:r>
    </w:p>
    <w:p w14:paraId="31B1287A" w14:textId="77777777" w:rsidR="00324C35" w:rsidRDefault="00324C35" w:rsidP="00324C35">
      <w:pPr>
        <w:pStyle w:val="ListParagraph"/>
        <w:numPr>
          <w:ilvl w:val="0"/>
          <w:numId w:val="5"/>
        </w:numPr>
        <w:spacing w:line="360" w:lineRule="auto"/>
        <w:jc w:val="both"/>
        <w:rPr>
          <w:rFonts w:ascii="Times New Roman" w:hAnsi="Times New Roman"/>
          <w:sz w:val="24"/>
          <w:szCs w:val="24"/>
        </w:rPr>
      </w:pPr>
      <w:r w:rsidRPr="0048322E">
        <w:rPr>
          <w:rFonts w:ascii="Times New Roman" w:hAnsi="Times New Roman"/>
          <w:sz w:val="24"/>
          <w:szCs w:val="24"/>
        </w:rPr>
        <w:t>UNMA</w:t>
      </w:r>
      <w:r>
        <w:rPr>
          <w:rFonts w:ascii="Times New Roman" w:hAnsi="Times New Roman"/>
          <w:sz w:val="24"/>
          <w:szCs w:val="24"/>
        </w:rPr>
        <w:t xml:space="preserve"> will use the system to</w:t>
      </w:r>
      <w:r w:rsidRPr="0048322E">
        <w:rPr>
          <w:rFonts w:ascii="Times New Roman" w:hAnsi="Times New Roman"/>
          <w:sz w:val="24"/>
          <w:szCs w:val="24"/>
        </w:rPr>
        <w:t xml:space="preserve"> track transactions performed on their data </w:t>
      </w:r>
      <w:r>
        <w:rPr>
          <w:rFonts w:ascii="Times New Roman" w:hAnsi="Times New Roman"/>
          <w:sz w:val="24"/>
          <w:szCs w:val="24"/>
        </w:rPr>
        <w:t>in order to establish the source of errors as a result of data input and modification.</w:t>
      </w:r>
    </w:p>
    <w:p w14:paraId="746AADD4" w14:textId="1DDD48C5" w:rsidR="00324C35" w:rsidRPr="0048322E" w:rsidRDefault="00324C35" w:rsidP="00324C35">
      <w:pPr>
        <w:pStyle w:val="ListParagraph"/>
        <w:numPr>
          <w:ilvl w:val="0"/>
          <w:numId w:val="5"/>
        </w:numPr>
        <w:spacing w:line="360" w:lineRule="auto"/>
        <w:jc w:val="both"/>
        <w:rPr>
          <w:rFonts w:ascii="Times New Roman" w:hAnsi="Times New Roman"/>
          <w:sz w:val="24"/>
          <w:szCs w:val="24"/>
        </w:rPr>
      </w:pPr>
      <w:r w:rsidRPr="0048322E">
        <w:rPr>
          <w:rFonts w:ascii="Times New Roman" w:hAnsi="Times New Roman"/>
          <w:sz w:val="24"/>
          <w:szCs w:val="24"/>
        </w:rPr>
        <w:t xml:space="preserve"> </w:t>
      </w:r>
      <w:r>
        <w:rPr>
          <w:rFonts w:ascii="Times New Roman" w:hAnsi="Times New Roman"/>
          <w:sz w:val="24"/>
          <w:szCs w:val="24"/>
        </w:rPr>
        <w:t xml:space="preserve">The data shall be </w:t>
      </w:r>
      <w:del w:id="13" w:author="user1" w:date="2020-04-30T01:58:00Z">
        <w:r w:rsidDel="00423ABC">
          <w:rPr>
            <w:rFonts w:ascii="Times New Roman" w:hAnsi="Times New Roman"/>
            <w:sz w:val="24"/>
            <w:szCs w:val="24"/>
          </w:rPr>
          <w:delText xml:space="preserve">well </w:delText>
        </w:r>
      </w:del>
      <w:r>
        <w:rPr>
          <w:rFonts w:ascii="Times New Roman" w:hAnsi="Times New Roman"/>
          <w:sz w:val="24"/>
          <w:szCs w:val="24"/>
        </w:rPr>
        <w:t>protected from malicious people since it will be encrypted and any authorized person who gains access to it will not be able to make sense out of it.</w:t>
      </w:r>
    </w:p>
    <w:p w14:paraId="5DAA98CF" w14:textId="77777777" w:rsidR="00423ABC" w:rsidRDefault="00324C35" w:rsidP="00324C35">
      <w:pPr>
        <w:pStyle w:val="ListParagraph"/>
        <w:numPr>
          <w:ilvl w:val="0"/>
          <w:numId w:val="5"/>
        </w:numPr>
        <w:spacing w:line="360" w:lineRule="auto"/>
        <w:jc w:val="both"/>
        <w:rPr>
          <w:ins w:id="14" w:author="user1" w:date="2020-04-30T01:59:00Z"/>
          <w:rFonts w:ascii="Times New Roman" w:hAnsi="Times New Roman"/>
          <w:sz w:val="24"/>
          <w:szCs w:val="24"/>
        </w:rPr>
      </w:pPr>
      <w:r w:rsidRPr="0048322E">
        <w:rPr>
          <w:rFonts w:ascii="Times New Roman" w:hAnsi="Times New Roman"/>
          <w:sz w:val="24"/>
          <w:szCs w:val="24"/>
        </w:rPr>
        <w:t>The system will help to prevent unauthorized access to data</w:t>
      </w:r>
      <w:r>
        <w:rPr>
          <w:rFonts w:ascii="Times New Roman" w:hAnsi="Times New Roman"/>
          <w:sz w:val="24"/>
          <w:szCs w:val="24"/>
        </w:rPr>
        <w:t xml:space="preserve"> through keystroke monitoring </w:t>
      </w:r>
      <w:del w:id="15" w:author="user1" w:date="2020-04-30T01:58:00Z">
        <w:r w:rsidDel="00423ABC">
          <w:rPr>
            <w:rFonts w:ascii="Times New Roman" w:hAnsi="Times New Roman"/>
            <w:sz w:val="24"/>
            <w:szCs w:val="24"/>
          </w:rPr>
          <w:delText>on login.</w:delText>
        </w:r>
      </w:del>
      <w:ins w:id="16" w:author="user1" w:date="2020-04-30T01:58:00Z">
        <w:r w:rsidR="00423ABC">
          <w:rPr>
            <w:rFonts w:ascii="Times New Roman" w:hAnsi="Times New Roman"/>
            <w:sz w:val="24"/>
            <w:szCs w:val="24"/>
          </w:rPr>
          <w:t xml:space="preserve">?? Revise </w:t>
        </w:r>
      </w:ins>
    </w:p>
    <w:p w14:paraId="3B9B923B" w14:textId="0F88F221" w:rsidR="00324C35" w:rsidRPr="00B26433" w:rsidRDefault="00423ABC" w:rsidP="00324C35">
      <w:pPr>
        <w:pStyle w:val="ListParagraph"/>
        <w:numPr>
          <w:ilvl w:val="0"/>
          <w:numId w:val="5"/>
        </w:numPr>
        <w:spacing w:line="360" w:lineRule="auto"/>
        <w:jc w:val="both"/>
        <w:rPr>
          <w:rFonts w:ascii="Times New Roman" w:hAnsi="Times New Roman"/>
          <w:sz w:val="24"/>
          <w:szCs w:val="24"/>
        </w:rPr>
      </w:pPr>
      <w:ins w:id="17" w:author="user1" w:date="2020-04-30T01:59:00Z">
        <w:r>
          <w:rPr>
            <w:rFonts w:ascii="Times New Roman" w:hAnsi="Times New Roman"/>
            <w:sz w:val="24"/>
            <w:szCs w:val="24"/>
          </w:rPr>
          <w:t>What about data integrity?</w:t>
        </w:r>
      </w:ins>
      <w:r w:rsidR="00324C35">
        <w:rPr>
          <w:rFonts w:ascii="Times New Roman" w:hAnsi="Times New Roman"/>
          <w:sz w:val="24"/>
          <w:szCs w:val="24"/>
        </w:rPr>
        <w:t xml:space="preserve"> </w:t>
      </w:r>
    </w:p>
    <w:p w14:paraId="5A45B0C8" w14:textId="39D7162F" w:rsidR="00324C35" w:rsidRPr="0048322E" w:rsidRDefault="00324C35" w:rsidP="00324C35">
      <w:pPr>
        <w:pStyle w:val="Heading2"/>
        <w:numPr>
          <w:ilvl w:val="1"/>
          <w:numId w:val="3"/>
        </w:numPr>
        <w:spacing w:line="360" w:lineRule="auto"/>
        <w:jc w:val="both"/>
      </w:pPr>
      <w:bookmarkStart w:id="18" w:name="_Toc34759513"/>
      <w:r>
        <w:lastRenderedPageBreak/>
        <w:t xml:space="preserve">Document </w:t>
      </w:r>
      <w:r w:rsidRPr="0048322E">
        <w:t>Overview</w:t>
      </w:r>
      <w:bookmarkEnd w:id="18"/>
    </w:p>
    <w:p w14:paraId="3E9BD035" w14:textId="5F82AB4D" w:rsidR="00324C35" w:rsidRPr="0048322E" w:rsidRDefault="00324C35" w:rsidP="00324C35">
      <w:pPr>
        <w:spacing w:line="360" w:lineRule="auto"/>
        <w:jc w:val="both"/>
      </w:pPr>
      <w:r>
        <w:t>The d</w:t>
      </w:r>
      <w:r w:rsidRPr="0048322E">
        <w:t xml:space="preserve">ocument </w:t>
      </w:r>
      <w:del w:id="19" w:author="user1" w:date="2020-04-30T01:59:00Z">
        <w:r w:rsidDel="00423ABC">
          <w:delText>has various number</w:delText>
        </w:r>
      </w:del>
      <w:ins w:id="20" w:author="user1" w:date="2020-04-30T01:59:00Z">
        <w:r w:rsidR="00423ABC">
          <w:t>how many??</w:t>
        </w:r>
      </w:ins>
      <w:r>
        <w:t xml:space="preserve"> </w:t>
      </w:r>
      <w:del w:id="21" w:author="user1" w:date="2020-04-30T01:59:00Z">
        <w:r w:rsidDel="00423ABC">
          <w:delText>of</w:delText>
        </w:r>
      </w:del>
      <w:r>
        <w:t xml:space="preserve"> sections. First is an</w:t>
      </w:r>
      <w:r w:rsidRPr="0048322E">
        <w:t xml:space="preserve"> introduction</w:t>
      </w:r>
      <w:r>
        <w:t>,</w:t>
      </w:r>
      <w:r w:rsidRPr="0048322E">
        <w:t xml:space="preserve"> which co</w:t>
      </w:r>
      <w:r>
        <w:t>ntains</w:t>
      </w:r>
      <w:r w:rsidRPr="0048322E">
        <w:t xml:space="preserve"> </w:t>
      </w:r>
      <w:r>
        <w:t>the</w:t>
      </w:r>
      <w:r w:rsidRPr="0048322E">
        <w:t xml:space="preserve"> purpose of the document, scope, reference material</w:t>
      </w:r>
      <w:r>
        <w:t>,</w:t>
      </w:r>
      <w:r w:rsidRPr="0048322E">
        <w:t xml:space="preserve"> definitions and acronyms</w:t>
      </w:r>
      <w:r>
        <w:t xml:space="preserve">. The second </w:t>
      </w:r>
      <w:del w:id="22" w:author="user1" w:date="2020-04-30T02:00:00Z">
        <w:r w:rsidDel="00423ABC">
          <w:delText>section</w:delText>
        </w:r>
        <w:r w:rsidRPr="0048322E" w:rsidDel="00423ABC">
          <w:delText xml:space="preserve"> system overview</w:delText>
        </w:r>
      </w:del>
      <w:ins w:id="23" w:author="user1" w:date="2020-04-30T02:00:00Z">
        <w:r w:rsidR="00423ABC">
          <w:t xml:space="preserve">???revise </w:t>
        </w:r>
      </w:ins>
      <w:r w:rsidRPr="0048322E">
        <w:t xml:space="preserve"> which describes the</w:t>
      </w:r>
      <w:r>
        <w:t xml:space="preserve"> system being proposed. Section three is the </w:t>
      </w:r>
      <w:r w:rsidRPr="0048322E">
        <w:t>system architecture which has the architectural design</w:t>
      </w:r>
      <w:r>
        <w:t xml:space="preserve"> and</w:t>
      </w:r>
      <w:r w:rsidRPr="0048322E">
        <w:t xml:space="preserve"> decomposition description</w:t>
      </w:r>
      <w:r>
        <w:t xml:space="preserve"> </w:t>
      </w:r>
      <w:r w:rsidRPr="0048322E">
        <w:t>of the system</w:t>
      </w:r>
      <w:r>
        <w:t xml:space="preserve">. Section four is the </w:t>
      </w:r>
      <w:r w:rsidRPr="0048322E">
        <w:t xml:space="preserve">data </w:t>
      </w:r>
      <w:commentRangeStart w:id="24"/>
      <w:r w:rsidRPr="0048322E">
        <w:t>design</w:t>
      </w:r>
      <w:commentRangeEnd w:id="24"/>
      <w:r w:rsidR="00423ABC">
        <w:rPr>
          <w:rStyle w:val="CommentReference"/>
        </w:rPr>
        <w:commentReference w:id="24"/>
      </w:r>
      <w:ins w:id="25" w:author="user1" w:date="2020-04-30T02:00:00Z">
        <w:r w:rsidR="00423ABC">
          <w:t>,</w:t>
        </w:r>
      </w:ins>
      <w:r w:rsidRPr="0048322E">
        <w:t xml:space="preserve"> which has data description and dictionary</w:t>
      </w:r>
      <w:r>
        <w:t xml:space="preserve">. Section five is </w:t>
      </w:r>
      <w:r w:rsidRPr="0048322E">
        <w:t>component design</w:t>
      </w:r>
      <w:r>
        <w:t xml:space="preserve"> which has an overview of the components of the proposed system. Section six </w:t>
      </w:r>
      <w:ins w:id="26" w:author="user1" w:date="2020-04-30T02:01:00Z">
        <w:r w:rsidR="00597FF8">
          <w:t xml:space="preserve">gives the </w:t>
        </w:r>
      </w:ins>
      <w:del w:id="27" w:author="user1" w:date="2020-04-30T02:01:00Z">
        <w:r w:rsidDel="00597FF8">
          <w:delText>is</w:delText>
        </w:r>
      </w:del>
      <w:r>
        <w:t xml:space="preserve"> </w:t>
      </w:r>
      <w:r w:rsidRPr="0048322E">
        <w:t xml:space="preserve">human interface design which </w:t>
      </w:r>
      <w:del w:id="28" w:author="user1" w:date="2020-04-30T02:02:00Z">
        <w:r w:rsidRPr="0048322E" w:rsidDel="00597FF8">
          <w:delText xml:space="preserve">has </w:delText>
        </w:r>
      </w:del>
      <w:ins w:id="29" w:author="user1" w:date="2020-04-30T02:02:00Z">
        <w:r w:rsidR="00597FF8">
          <w:t>contains</w:t>
        </w:r>
        <w:r w:rsidR="00597FF8" w:rsidRPr="0048322E">
          <w:t xml:space="preserve"> </w:t>
        </w:r>
      </w:ins>
      <w:r w:rsidRPr="0048322E">
        <w:t>an overview of the human interfaces, screen images, screen objects and actions of the system intended to be developed</w:t>
      </w:r>
      <w:r>
        <w:t>. Section seven is the</w:t>
      </w:r>
      <w:r w:rsidRPr="0048322E">
        <w:t xml:space="preserve"> requirements matrix which is used to trace system requirements</w:t>
      </w:r>
      <w:r>
        <w:t>.</w:t>
      </w:r>
    </w:p>
    <w:p w14:paraId="7A8F5C24" w14:textId="0DD7D274" w:rsidR="00324C35" w:rsidRPr="0048322E" w:rsidRDefault="00324C35" w:rsidP="00324C35">
      <w:pPr>
        <w:pStyle w:val="Heading2"/>
        <w:numPr>
          <w:ilvl w:val="1"/>
          <w:numId w:val="3"/>
        </w:numPr>
        <w:spacing w:line="360" w:lineRule="auto"/>
        <w:jc w:val="both"/>
      </w:pPr>
      <w:bookmarkStart w:id="30" w:name="_Toc34759514"/>
      <w:r w:rsidRPr="0048322E">
        <w:t>Reference Material</w:t>
      </w:r>
      <w:bookmarkEnd w:id="30"/>
    </w:p>
    <w:p w14:paraId="68CEB794" w14:textId="77777777" w:rsidR="00324C35" w:rsidRPr="004769F4" w:rsidRDefault="00324C35" w:rsidP="00324C35">
      <w:pPr>
        <w:widowControl w:val="0"/>
        <w:autoSpaceDE w:val="0"/>
        <w:autoSpaceDN w:val="0"/>
        <w:adjustRightInd w:val="0"/>
        <w:spacing w:line="360" w:lineRule="auto"/>
        <w:ind w:left="640" w:hanging="640"/>
        <w:rPr>
          <w:noProof/>
          <w:szCs w:val="24"/>
        </w:rPr>
      </w:pPr>
      <w:r w:rsidRPr="0048322E">
        <w:fldChar w:fldCharType="begin" w:fldLock="1"/>
      </w:r>
      <w:r w:rsidRPr="0048322E">
        <w:instrText xml:space="preserve">ADDIN Mendeley Bibliography CSL_BIBLIOGRAPHY </w:instrText>
      </w:r>
      <w:r w:rsidRPr="0048322E">
        <w:fldChar w:fldCharType="separate"/>
      </w:r>
      <w:r w:rsidRPr="004769F4">
        <w:rPr>
          <w:noProof/>
          <w:szCs w:val="24"/>
        </w:rPr>
        <w:t>[1]</w:t>
      </w:r>
      <w:r w:rsidRPr="004769F4">
        <w:rPr>
          <w:noProof/>
          <w:szCs w:val="24"/>
        </w:rPr>
        <w:tab/>
        <w:t>WIMEA-ICT, “No Title,” 2020. [Online]. Available: http://wimea.mak.ac.ug/wdr/. [Accessed: 10-Mar-2020].</w:t>
      </w:r>
    </w:p>
    <w:p w14:paraId="5D65952F" w14:textId="77777777" w:rsidR="00324C35" w:rsidRPr="004769F4" w:rsidRDefault="00324C35" w:rsidP="00324C35">
      <w:pPr>
        <w:widowControl w:val="0"/>
        <w:autoSpaceDE w:val="0"/>
        <w:autoSpaceDN w:val="0"/>
        <w:adjustRightInd w:val="0"/>
        <w:spacing w:line="360" w:lineRule="auto"/>
        <w:ind w:left="640" w:hanging="640"/>
        <w:rPr>
          <w:noProof/>
        </w:rPr>
      </w:pPr>
      <w:r w:rsidRPr="004769F4">
        <w:rPr>
          <w:noProof/>
          <w:szCs w:val="24"/>
        </w:rPr>
        <w:t>[2]</w:t>
      </w:r>
      <w:r w:rsidRPr="004769F4">
        <w:rPr>
          <w:noProof/>
          <w:szCs w:val="24"/>
        </w:rPr>
        <w:tab/>
        <w:t>UNMA, “Uganda National Meteorological Authority (UNMA, 2016 and 2017). Climate data recorded in 2016 and 2017,” 2017.</w:t>
      </w:r>
    </w:p>
    <w:p w14:paraId="1D1925E9" w14:textId="77777777" w:rsidR="00324C35" w:rsidRPr="0048322E" w:rsidRDefault="00324C35" w:rsidP="00324C35">
      <w:pPr>
        <w:spacing w:line="360" w:lineRule="auto"/>
        <w:jc w:val="both"/>
      </w:pPr>
      <w:r w:rsidRPr="0048322E">
        <w:fldChar w:fldCharType="end"/>
      </w:r>
    </w:p>
    <w:p w14:paraId="68D01C75" w14:textId="09C46A06" w:rsidR="00324C35" w:rsidRDefault="00324C35" w:rsidP="00324C35">
      <w:pPr>
        <w:pStyle w:val="Heading2"/>
        <w:numPr>
          <w:ilvl w:val="1"/>
          <w:numId w:val="3"/>
        </w:numPr>
        <w:spacing w:line="360" w:lineRule="auto"/>
        <w:jc w:val="both"/>
      </w:pPr>
      <w:bookmarkStart w:id="31" w:name="_Toc34759515"/>
      <w:r w:rsidRPr="0048322E">
        <w:t>Definitions and Acronyms</w:t>
      </w:r>
      <w:bookmarkEnd w:id="31"/>
    </w:p>
    <w:p w14:paraId="12E092EB" w14:textId="77777777" w:rsidR="00324C35" w:rsidRPr="00EE4EF4" w:rsidRDefault="00324C35" w:rsidP="00324C35">
      <w:pPr>
        <w:pStyle w:val="Caption"/>
      </w:pPr>
      <w:bookmarkStart w:id="32" w:name="_Toc34757921"/>
      <w:bookmarkStart w:id="33" w:name="_Toc34759560"/>
      <w:r>
        <w:t xml:space="preserve">Table </w:t>
      </w:r>
      <w:r>
        <w:fldChar w:fldCharType="begin"/>
      </w:r>
      <w:r>
        <w:instrText xml:space="preserve"> SEQ Table \* ARABIC </w:instrText>
      </w:r>
      <w:r>
        <w:fldChar w:fldCharType="separate"/>
      </w:r>
      <w:r>
        <w:rPr>
          <w:noProof/>
        </w:rPr>
        <w:t>1</w:t>
      </w:r>
      <w:r>
        <w:fldChar w:fldCharType="end"/>
      </w:r>
      <w:r>
        <w:t xml:space="preserve"> Acronyms</w:t>
      </w:r>
      <w:bookmarkEnd w:id="32"/>
      <w:bookmarkEnd w:id="33"/>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9"/>
        <w:gridCol w:w="5235"/>
      </w:tblGrid>
      <w:tr w:rsidR="00324C35" w:rsidRPr="0048322E" w14:paraId="5F7BDFB0" w14:textId="77777777" w:rsidTr="00E56360">
        <w:trPr>
          <w:trHeight w:val="443"/>
        </w:trPr>
        <w:tc>
          <w:tcPr>
            <w:tcW w:w="3929" w:type="dxa"/>
            <w:shd w:val="clear" w:color="auto" w:fill="auto"/>
          </w:tcPr>
          <w:p w14:paraId="4C70EFC0"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b/>
                <w:kern w:val="3"/>
                <w:szCs w:val="24"/>
                <w:lang w:eastAsia="zh-CN" w:bidi="hi-IN"/>
              </w:rPr>
            </w:pPr>
            <w:commentRangeStart w:id="34"/>
            <w:r w:rsidRPr="0048322E">
              <w:rPr>
                <w:rFonts w:eastAsia="Noto Sans CJK SC Regular"/>
                <w:b/>
                <w:kern w:val="3"/>
                <w:szCs w:val="24"/>
                <w:lang w:eastAsia="zh-CN" w:bidi="hi-IN"/>
              </w:rPr>
              <w:lastRenderedPageBreak/>
              <w:t>Acronym/Abbreviation</w:t>
            </w:r>
          </w:p>
        </w:tc>
        <w:tc>
          <w:tcPr>
            <w:tcW w:w="5235" w:type="dxa"/>
            <w:shd w:val="clear" w:color="auto" w:fill="auto"/>
          </w:tcPr>
          <w:p w14:paraId="23AA834D"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b/>
                <w:kern w:val="3"/>
                <w:szCs w:val="24"/>
                <w:lang w:eastAsia="zh-CN" w:bidi="hi-IN"/>
              </w:rPr>
            </w:pPr>
            <w:r w:rsidRPr="0048322E">
              <w:rPr>
                <w:rFonts w:eastAsia="Noto Sans CJK SC Regular"/>
                <w:b/>
                <w:kern w:val="3"/>
                <w:szCs w:val="24"/>
                <w:lang w:eastAsia="zh-CN" w:bidi="hi-IN"/>
              </w:rPr>
              <w:t>FULL FORM</w:t>
            </w:r>
          </w:p>
        </w:tc>
      </w:tr>
      <w:tr w:rsidR="00324C35" w:rsidRPr="0048322E" w14:paraId="5F123842" w14:textId="77777777" w:rsidTr="00E56360">
        <w:trPr>
          <w:trHeight w:val="452"/>
        </w:trPr>
        <w:tc>
          <w:tcPr>
            <w:tcW w:w="3929" w:type="dxa"/>
            <w:shd w:val="clear" w:color="auto" w:fill="auto"/>
          </w:tcPr>
          <w:p w14:paraId="2E413E0D"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sidRPr="0048322E">
              <w:rPr>
                <w:rFonts w:eastAsia="Noto Sans CJK SC Regular"/>
                <w:kern w:val="3"/>
                <w:szCs w:val="24"/>
                <w:lang w:eastAsia="zh-CN" w:bidi="hi-IN"/>
              </w:rPr>
              <w:t>SDD</w:t>
            </w:r>
          </w:p>
        </w:tc>
        <w:tc>
          <w:tcPr>
            <w:tcW w:w="5235" w:type="dxa"/>
            <w:shd w:val="clear" w:color="auto" w:fill="auto"/>
          </w:tcPr>
          <w:p w14:paraId="17F64DC5"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sidRPr="0048322E">
              <w:rPr>
                <w:rFonts w:eastAsia="Noto Sans CJK SC Regular"/>
                <w:kern w:val="3"/>
                <w:szCs w:val="24"/>
                <w:lang w:eastAsia="zh-CN" w:bidi="hi-IN"/>
              </w:rPr>
              <w:t>Software Design Document</w:t>
            </w:r>
          </w:p>
        </w:tc>
      </w:tr>
      <w:tr w:rsidR="00324C35" w:rsidRPr="0048322E" w14:paraId="3D6FCEA5" w14:textId="77777777" w:rsidTr="00E56360">
        <w:trPr>
          <w:trHeight w:val="443"/>
        </w:trPr>
        <w:tc>
          <w:tcPr>
            <w:tcW w:w="3929" w:type="dxa"/>
            <w:shd w:val="clear" w:color="auto" w:fill="auto"/>
          </w:tcPr>
          <w:p w14:paraId="590536EF"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sidRPr="0048322E">
              <w:rPr>
                <w:rFonts w:eastAsia="Noto Sans CJK SC Regular"/>
                <w:kern w:val="3"/>
                <w:szCs w:val="24"/>
                <w:lang w:eastAsia="zh-CN" w:bidi="hi-IN"/>
              </w:rPr>
              <w:t>UNMA</w:t>
            </w:r>
          </w:p>
        </w:tc>
        <w:tc>
          <w:tcPr>
            <w:tcW w:w="5235" w:type="dxa"/>
            <w:shd w:val="clear" w:color="auto" w:fill="auto"/>
          </w:tcPr>
          <w:p w14:paraId="38194B70"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sidRPr="0048322E">
              <w:rPr>
                <w:rFonts w:eastAsia="Noto Sans CJK SC Regular"/>
                <w:kern w:val="3"/>
                <w:szCs w:val="24"/>
                <w:lang w:eastAsia="zh-CN" w:bidi="hi-IN"/>
              </w:rPr>
              <w:t>Uganda National Meteorological Authority</w:t>
            </w:r>
          </w:p>
        </w:tc>
      </w:tr>
      <w:tr w:rsidR="00324C35" w:rsidRPr="0048322E" w14:paraId="68B42823" w14:textId="77777777" w:rsidTr="00E56360">
        <w:trPr>
          <w:trHeight w:val="443"/>
        </w:trPr>
        <w:tc>
          <w:tcPr>
            <w:tcW w:w="3929" w:type="dxa"/>
            <w:shd w:val="clear" w:color="auto" w:fill="auto"/>
          </w:tcPr>
          <w:p w14:paraId="05576A4F"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Pr>
                <w:rFonts w:eastAsia="Noto Sans CJK SC Regular"/>
                <w:kern w:val="3"/>
                <w:szCs w:val="24"/>
                <w:lang w:eastAsia="zh-CN" w:bidi="hi-IN"/>
              </w:rPr>
              <w:t>WDR</w:t>
            </w:r>
          </w:p>
        </w:tc>
        <w:tc>
          <w:tcPr>
            <w:tcW w:w="5235" w:type="dxa"/>
            <w:shd w:val="clear" w:color="auto" w:fill="auto"/>
          </w:tcPr>
          <w:p w14:paraId="05960E6D" w14:textId="77777777" w:rsidR="00324C35" w:rsidRPr="0048322E"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Pr>
                <w:rFonts w:eastAsia="Noto Sans CJK SC Regular"/>
                <w:kern w:val="3"/>
                <w:szCs w:val="24"/>
                <w:lang w:eastAsia="zh-CN" w:bidi="hi-IN"/>
              </w:rPr>
              <w:t>Weather Data Repository</w:t>
            </w:r>
          </w:p>
        </w:tc>
      </w:tr>
      <w:tr w:rsidR="00324C35" w:rsidRPr="0048322E" w14:paraId="29B39782" w14:textId="77777777" w:rsidTr="00E56360">
        <w:trPr>
          <w:trHeight w:val="81"/>
        </w:trPr>
        <w:tc>
          <w:tcPr>
            <w:tcW w:w="3929" w:type="dxa"/>
            <w:shd w:val="clear" w:color="auto" w:fill="auto"/>
          </w:tcPr>
          <w:p w14:paraId="6274BDED" w14:textId="77777777" w:rsidR="00324C35"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Pr>
                <w:rFonts w:eastAsia="Noto Sans CJK SC Regular"/>
                <w:kern w:val="3"/>
                <w:szCs w:val="24"/>
                <w:lang w:eastAsia="zh-CN" w:bidi="hi-IN"/>
              </w:rPr>
              <w:t>AES</w:t>
            </w:r>
          </w:p>
        </w:tc>
        <w:tc>
          <w:tcPr>
            <w:tcW w:w="5235" w:type="dxa"/>
            <w:shd w:val="clear" w:color="auto" w:fill="auto"/>
          </w:tcPr>
          <w:p w14:paraId="33A70690" w14:textId="77777777" w:rsidR="00324C35" w:rsidRDefault="00324C35" w:rsidP="00E56360">
            <w:pPr>
              <w:keepNext/>
              <w:keepLines/>
              <w:suppressAutoHyphens/>
              <w:autoSpaceDN w:val="0"/>
              <w:spacing w:before="120" w:after="240" w:line="360" w:lineRule="auto"/>
              <w:jc w:val="both"/>
              <w:textAlignment w:val="baseline"/>
              <w:rPr>
                <w:rFonts w:eastAsia="Noto Sans CJK SC Regular"/>
                <w:kern w:val="3"/>
                <w:szCs w:val="24"/>
                <w:lang w:eastAsia="zh-CN" w:bidi="hi-IN"/>
              </w:rPr>
            </w:pPr>
            <w:r>
              <w:rPr>
                <w:rFonts w:eastAsia="Noto Sans CJK SC Regular"/>
                <w:kern w:val="3"/>
                <w:szCs w:val="24"/>
                <w:lang w:eastAsia="zh-CN" w:bidi="hi-IN"/>
              </w:rPr>
              <w:t>Advanced Encryption Standard</w:t>
            </w:r>
            <w:commentRangeEnd w:id="34"/>
            <w:r w:rsidR="00023A60">
              <w:rPr>
                <w:rStyle w:val="CommentReference"/>
              </w:rPr>
              <w:commentReference w:id="34"/>
            </w:r>
          </w:p>
        </w:tc>
      </w:tr>
    </w:tbl>
    <w:p w14:paraId="69C81DDB" w14:textId="77777777" w:rsidR="00324C35" w:rsidRPr="0048322E" w:rsidRDefault="00324C35" w:rsidP="00324C35">
      <w:pPr>
        <w:spacing w:line="360" w:lineRule="auto"/>
        <w:jc w:val="both"/>
        <w:rPr>
          <w:szCs w:val="24"/>
        </w:rPr>
      </w:pPr>
    </w:p>
    <w:p w14:paraId="3D2E4D46" w14:textId="7E5E97A3" w:rsidR="00324C35" w:rsidRPr="0048322E" w:rsidRDefault="00324C35" w:rsidP="00324C35">
      <w:pPr>
        <w:pStyle w:val="Heading1"/>
        <w:numPr>
          <w:ilvl w:val="0"/>
          <w:numId w:val="1"/>
        </w:numPr>
        <w:spacing w:line="360" w:lineRule="auto"/>
        <w:jc w:val="both"/>
      </w:pPr>
      <w:bookmarkStart w:id="35" w:name="_Toc34759516"/>
      <w:r w:rsidRPr="0048322E">
        <w:t>System Overview</w:t>
      </w:r>
      <w:bookmarkEnd w:id="35"/>
      <w:ins w:id="36" w:author="user1" w:date="2020-04-30T02:03:00Z">
        <w:r w:rsidR="008C16B1">
          <w:t xml:space="preserve"> new chapters start on new pages!!! Simple instruction</w:t>
        </w:r>
      </w:ins>
    </w:p>
    <w:p w14:paraId="345753CB" w14:textId="345BEEBB" w:rsidR="00324C35" w:rsidRDefault="00324C35" w:rsidP="00324C35">
      <w:pPr>
        <w:spacing w:line="360" w:lineRule="auto"/>
        <w:jc w:val="both"/>
        <w:rPr>
          <w:szCs w:val="24"/>
        </w:rPr>
      </w:pPr>
      <w:r w:rsidRPr="0048322E">
        <w:rPr>
          <w:szCs w:val="24"/>
        </w:rPr>
        <w:t>As UNMA (Uganda National Meteorological Authority)</w:t>
      </w:r>
      <w:r w:rsidRPr="0048322E">
        <w:rPr>
          <w:szCs w:val="24"/>
        </w:rPr>
        <w:fldChar w:fldCharType="begin" w:fldLock="1"/>
      </w:r>
      <w:r>
        <w:rPr>
          <w:szCs w:val="24"/>
        </w:rPr>
        <w:instrText>ADDIN CSL_CITATION {"citationItems":[{"id":"ITEM-1","itemData":{"author":[{"dropping-particle":"","family":"UNMA","given":"","non-dropping-particle":"","parse-names":false,"suffix":""}],"id":"ITEM-1","issued":{"date-parts":[["2017"]]},"title":"Uganda National Meteorological Authority (UNMA, 2016 and 2017). Climate data recorded in 2016 and 2017","type":"article-journal"},"uris":["http://www.mendeley.com/documents/?uuid=d474f04c-b866-4643-a2c2-f88c647e123e","http://www.mendeley.com/documents/?uuid=53644f30-fcbf-4076-8b28-b97d669c1d60"]}],"mendeley":{"formattedCitation":"[2]","plainTextFormattedCitation":"[2]","previouslyFormattedCitation":"[2]"},"properties":{"noteIndex":0},"schema":"https://github.com/citation-style-language/schema/raw/master/csl-citation.json"}</w:instrText>
      </w:r>
      <w:r w:rsidRPr="0048322E">
        <w:rPr>
          <w:szCs w:val="24"/>
        </w:rPr>
        <w:fldChar w:fldCharType="separate"/>
      </w:r>
      <w:r w:rsidRPr="008A5DB0">
        <w:rPr>
          <w:noProof/>
          <w:szCs w:val="24"/>
        </w:rPr>
        <w:t>[2]</w:t>
      </w:r>
      <w:r w:rsidRPr="0048322E">
        <w:rPr>
          <w:szCs w:val="24"/>
        </w:rPr>
        <w:fldChar w:fldCharType="end"/>
      </w:r>
      <w:r w:rsidRPr="0048322E">
        <w:rPr>
          <w:szCs w:val="24"/>
        </w:rPr>
        <w:t xml:space="preserve"> moves to</w:t>
      </w:r>
      <w:r>
        <w:rPr>
          <w:szCs w:val="24"/>
        </w:rPr>
        <w:t xml:space="preserve"> a</w:t>
      </w:r>
      <w:r w:rsidRPr="0048322E">
        <w:rPr>
          <w:szCs w:val="24"/>
        </w:rPr>
        <w:t xml:space="preserve"> desktop</w:t>
      </w:r>
      <w:r>
        <w:rPr>
          <w:szCs w:val="24"/>
        </w:rPr>
        <w:t xml:space="preserve"> version of the </w:t>
      </w:r>
      <w:r w:rsidRPr="0048322E">
        <w:rPr>
          <w:szCs w:val="24"/>
        </w:rPr>
        <w:t>weather data repositor</w:t>
      </w:r>
      <w:r>
        <w:rPr>
          <w:szCs w:val="24"/>
        </w:rPr>
        <w:t>y</w:t>
      </w:r>
      <w:r w:rsidRPr="0048322E">
        <w:rPr>
          <w:szCs w:val="24"/>
        </w:rPr>
        <w:t xml:space="preserve">, security of this data </w:t>
      </w:r>
      <w:del w:id="37" w:author="user1" w:date="2020-04-30T02:03:00Z">
        <w:r w:rsidRPr="0048322E" w:rsidDel="004E06A0">
          <w:rPr>
            <w:szCs w:val="24"/>
          </w:rPr>
          <w:delText>i</w:delText>
        </w:r>
        <w:r w:rsidDel="004E06A0">
          <w:rPr>
            <w:szCs w:val="24"/>
          </w:rPr>
          <w:delText>ts</w:delText>
        </w:r>
      </w:del>
      <w:ins w:id="38" w:author="user1" w:date="2020-04-30T02:04:00Z">
        <w:r w:rsidR="004E06A0">
          <w:rPr>
            <w:szCs w:val="24"/>
          </w:rPr>
          <w:t xml:space="preserve"> </w:t>
        </w:r>
        <w:proofErr w:type="spellStart"/>
        <w:r w:rsidR="004E06A0">
          <w:rPr>
            <w:szCs w:val="24"/>
          </w:rPr>
          <w:t>is</w:t>
        </w:r>
      </w:ins>
      <w:del w:id="39" w:author="user1" w:date="2020-04-30T02:03:00Z">
        <w:r w:rsidDel="004E06A0">
          <w:rPr>
            <w:szCs w:val="24"/>
          </w:rPr>
          <w:delText xml:space="preserve"> </w:delText>
        </w:r>
      </w:del>
      <w:r>
        <w:rPr>
          <w:szCs w:val="24"/>
        </w:rPr>
        <w:t>increasingly</w:t>
      </w:r>
      <w:proofErr w:type="spellEnd"/>
      <w:r>
        <w:rPr>
          <w:szCs w:val="24"/>
        </w:rPr>
        <w:t xml:space="preserve"> becom</w:t>
      </w:r>
      <w:ins w:id="40" w:author="user1" w:date="2020-04-30T02:04:00Z">
        <w:r w:rsidR="004E06A0">
          <w:rPr>
            <w:szCs w:val="24"/>
          </w:rPr>
          <w:t>ing</w:t>
        </w:r>
      </w:ins>
      <w:del w:id="41" w:author="user1" w:date="2020-04-30T02:04:00Z">
        <w:r w:rsidDel="004E06A0">
          <w:rPr>
            <w:szCs w:val="24"/>
          </w:rPr>
          <w:delText>es</w:delText>
        </w:r>
      </w:del>
      <w:r>
        <w:rPr>
          <w:szCs w:val="24"/>
        </w:rPr>
        <w:t xml:space="preserve"> of concern</w:t>
      </w:r>
      <w:r w:rsidRPr="0048322E">
        <w:rPr>
          <w:szCs w:val="24"/>
        </w:rPr>
        <w:t>.</w:t>
      </w:r>
      <w:r>
        <w:rPr>
          <w:szCs w:val="24"/>
        </w:rPr>
        <w:t xml:space="preserve"> Being in a distributed environment, this data is prone to </w:t>
      </w:r>
      <w:r w:rsidRPr="0048322E">
        <w:rPr>
          <w:szCs w:val="24"/>
        </w:rPr>
        <w:t>improper manipulations</w:t>
      </w:r>
      <w:r>
        <w:rPr>
          <w:szCs w:val="24"/>
        </w:rPr>
        <w:t>.</w:t>
      </w:r>
      <w:r w:rsidRPr="0048322E">
        <w:rPr>
          <w:szCs w:val="24"/>
        </w:rPr>
        <w:t xml:space="preserve"> This </w:t>
      </w:r>
      <w:r>
        <w:rPr>
          <w:szCs w:val="24"/>
        </w:rPr>
        <w:t xml:space="preserve">data may further be </w:t>
      </w:r>
      <w:r w:rsidRPr="0048322E">
        <w:rPr>
          <w:szCs w:val="24"/>
        </w:rPr>
        <w:t>illegal</w:t>
      </w:r>
      <w:ins w:id="42" w:author="user1" w:date="2020-04-30T02:04:00Z">
        <w:r w:rsidR="004E06A0">
          <w:rPr>
            <w:szCs w:val="24"/>
          </w:rPr>
          <w:t>ly</w:t>
        </w:r>
      </w:ins>
      <w:r w:rsidRPr="0048322E">
        <w:rPr>
          <w:szCs w:val="24"/>
        </w:rPr>
        <w:t xml:space="preserve"> distribut</w:t>
      </w:r>
      <w:r>
        <w:rPr>
          <w:szCs w:val="24"/>
        </w:rPr>
        <w:t>ed</w:t>
      </w:r>
      <w:r w:rsidRPr="0048322E">
        <w:rPr>
          <w:szCs w:val="24"/>
        </w:rPr>
        <w:t>,</w:t>
      </w:r>
      <w:r>
        <w:rPr>
          <w:szCs w:val="24"/>
        </w:rPr>
        <w:t xml:space="preserve"> hence mis</w:t>
      </w:r>
      <w:r w:rsidRPr="0048322E">
        <w:rPr>
          <w:szCs w:val="24"/>
        </w:rPr>
        <w:t>lead</w:t>
      </w:r>
      <w:r>
        <w:rPr>
          <w:szCs w:val="24"/>
        </w:rPr>
        <w:t xml:space="preserve">ing </w:t>
      </w:r>
      <w:r w:rsidRPr="0048322E">
        <w:rPr>
          <w:szCs w:val="24"/>
        </w:rPr>
        <w:t xml:space="preserve">the public through wrong predictions. Because of the importance of weather data, there is need </w:t>
      </w:r>
      <w:r>
        <w:rPr>
          <w:szCs w:val="24"/>
        </w:rPr>
        <w:t xml:space="preserve">for mechanisms </w:t>
      </w:r>
      <w:r w:rsidRPr="0048322E">
        <w:rPr>
          <w:szCs w:val="24"/>
        </w:rPr>
        <w:t>to secure this data from the time it is collected to the time it is used for forecasting and prediction.</w:t>
      </w:r>
      <w:r w:rsidRPr="003A11DC">
        <w:rPr>
          <w:szCs w:val="24"/>
        </w:rPr>
        <w:t xml:space="preserve"> </w:t>
      </w:r>
      <w:r w:rsidRPr="0048322E">
        <w:rPr>
          <w:szCs w:val="24"/>
        </w:rPr>
        <w:t>This set up comes with its challenges. For instance, unlimited system access, denial of service by the authorized roles, and insider attacks</w:t>
      </w:r>
      <w:ins w:id="43" w:author="user1" w:date="2020-04-30T02:05:00Z">
        <w:r w:rsidR="004E06A0">
          <w:rPr>
            <w:szCs w:val="24"/>
          </w:rPr>
          <w:t xml:space="preserve"> among others</w:t>
        </w:r>
      </w:ins>
      <w:r w:rsidRPr="0048322E">
        <w:rPr>
          <w:szCs w:val="24"/>
        </w:rPr>
        <w:t>.</w:t>
      </w:r>
    </w:p>
    <w:p w14:paraId="153652AA" w14:textId="0B69A6BA" w:rsidR="00324C35" w:rsidRDefault="00324C35" w:rsidP="00324C35">
      <w:pPr>
        <w:spacing w:line="360" w:lineRule="auto"/>
        <w:jc w:val="both"/>
        <w:rPr>
          <w:szCs w:val="24"/>
          <w:lang w:val="en-GB"/>
        </w:rPr>
      </w:pPr>
      <w:r>
        <w:rPr>
          <w:szCs w:val="24"/>
        </w:rPr>
        <w:t>We are proposing</w:t>
      </w:r>
      <w:ins w:id="44" w:author="user1" w:date="2020-04-30T02:05:00Z">
        <w:r w:rsidR="004E06A0">
          <w:rPr>
            <w:szCs w:val="24"/>
          </w:rPr>
          <w:t xml:space="preserve"> a what???</w:t>
        </w:r>
      </w:ins>
      <w:r>
        <w:rPr>
          <w:szCs w:val="24"/>
        </w:rPr>
        <w:t xml:space="preserve"> which will </w:t>
      </w:r>
      <w:r w:rsidRPr="0048322E">
        <w:rPr>
          <w:szCs w:val="24"/>
        </w:rPr>
        <w:t>improv</w:t>
      </w:r>
      <w:r>
        <w:rPr>
          <w:szCs w:val="24"/>
        </w:rPr>
        <w:t>e</w:t>
      </w:r>
      <w:r w:rsidRPr="0048322E">
        <w:rPr>
          <w:szCs w:val="24"/>
        </w:rPr>
        <w:t xml:space="preserve"> security of weather data accessed</w:t>
      </w:r>
      <w:r>
        <w:rPr>
          <w:szCs w:val="24"/>
        </w:rPr>
        <w:t xml:space="preserve"> and manipulated</w:t>
      </w:r>
      <w:r w:rsidRPr="0048322E">
        <w:rPr>
          <w:szCs w:val="24"/>
        </w:rPr>
        <w:t xml:space="preserve"> via the desktop </w:t>
      </w:r>
      <w:r>
        <w:rPr>
          <w:szCs w:val="24"/>
        </w:rPr>
        <w:t>version of the WDR</w:t>
      </w:r>
      <w:r w:rsidRPr="0048322E">
        <w:rPr>
          <w:szCs w:val="24"/>
        </w:rPr>
        <w:t xml:space="preserve">. </w:t>
      </w:r>
      <w:del w:id="45" w:author="user1" w:date="2020-04-30T02:06:00Z">
        <w:r w:rsidRPr="0048322E" w:rsidDel="004E06A0">
          <w:rPr>
            <w:szCs w:val="24"/>
          </w:rPr>
          <w:delText xml:space="preserve">To solve the </w:delText>
        </w:r>
        <w:r w:rsidDel="004E06A0">
          <w:rPr>
            <w:szCs w:val="24"/>
          </w:rPr>
          <w:delText xml:space="preserve">problem of unlimited system access, </w:delText>
        </w:r>
        <w:r w:rsidR="004E06A0" w:rsidRPr="0048322E" w:rsidDel="004E06A0">
          <w:rPr>
            <w:szCs w:val="24"/>
          </w:rPr>
          <w:delText>T</w:delText>
        </w:r>
        <w:r w:rsidRPr="0048322E" w:rsidDel="004E06A0">
          <w:rPr>
            <w:szCs w:val="24"/>
            <w:lang w:val="en-GB"/>
          </w:rPr>
          <w:delText>he</w:delText>
        </w:r>
      </w:del>
      <w:ins w:id="46" w:author="user1" w:date="2020-04-30T02:06:00Z">
        <w:r w:rsidR="004E06A0">
          <w:rPr>
            <w:szCs w:val="24"/>
          </w:rPr>
          <w:t>the</w:t>
        </w:r>
        <w:r w:rsidR="004E06A0">
          <w:rPr>
            <w:szCs w:val="24"/>
            <w:lang w:val="en-GB"/>
          </w:rPr>
          <w:t xml:space="preserve"> security of the</w:t>
        </w:r>
      </w:ins>
      <w:r w:rsidRPr="0048322E">
        <w:rPr>
          <w:szCs w:val="24"/>
          <w:lang w:val="en-GB"/>
        </w:rPr>
        <w:t xml:space="preserve"> </w:t>
      </w:r>
      <w:r>
        <w:rPr>
          <w:szCs w:val="24"/>
          <w:lang w:val="en-GB"/>
        </w:rPr>
        <w:t xml:space="preserve">system will </w:t>
      </w:r>
      <w:del w:id="47" w:author="user1" w:date="2020-04-30T02:06:00Z">
        <w:r w:rsidDel="004E06A0">
          <w:rPr>
            <w:szCs w:val="24"/>
            <w:lang w:val="en-GB"/>
          </w:rPr>
          <w:delText xml:space="preserve">secure </w:delText>
        </w:r>
      </w:del>
      <w:ins w:id="48" w:author="user1" w:date="2020-04-30T02:06:00Z">
        <w:r w:rsidR="004E06A0">
          <w:rPr>
            <w:szCs w:val="24"/>
            <w:lang w:val="en-GB"/>
          </w:rPr>
          <w:t>be implemented in</w:t>
        </w:r>
        <w:r w:rsidR="004E06A0">
          <w:rPr>
            <w:szCs w:val="24"/>
            <w:lang w:val="en-GB"/>
          </w:rPr>
          <w:t xml:space="preserve"> </w:t>
        </w:r>
      </w:ins>
      <w:del w:id="49" w:author="user1" w:date="2020-04-30T02:06:00Z">
        <w:r w:rsidDel="004E06A0">
          <w:rPr>
            <w:szCs w:val="24"/>
            <w:lang w:val="en-GB"/>
          </w:rPr>
          <w:delText xml:space="preserve">the data through </w:delText>
        </w:r>
      </w:del>
      <w:r>
        <w:rPr>
          <w:szCs w:val="24"/>
          <w:lang w:val="en-GB"/>
        </w:rPr>
        <w:t>three levels</w:t>
      </w:r>
      <w:r w:rsidRPr="0048322E">
        <w:rPr>
          <w:szCs w:val="24"/>
          <w:lang w:val="en-GB"/>
        </w:rPr>
        <w:t>.</w:t>
      </w:r>
    </w:p>
    <w:p w14:paraId="600DF4E9" w14:textId="690441A4" w:rsidR="00324C35" w:rsidRDefault="00324C35" w:rsidP="00324C35">
      <w:pPr>
        <w:spacing w:line="360" w:lineRule="auto"/>
        <w:jc w:val="both"/>
        <w:rPr>
          <w:szCs w:val="24"/>
          <w:lang w:val="en-GB"/>
        </w:rPr>
      </w:pPr>
      <w:r w:rsidRPr="0048322E">
        <w:rPr>
          <w:szCs w:val="24"/>
          <w:lang w:val="en-GB"/>
        </w:rPr>
        <w:t xml:space="preserve"> Level 1 </w:t>
      </w:r>
      <w:r>
        <w:rPr>
          <w:szCs w:val="24"/>
          <w:lang w:val="en-GB"/>
        </w:rPr>
        <w:t>will</w:t>
      </w:r>
      <w:r w:rsidRPr="0048322E">
        <w:rPr>
          <w:szCs w:val="24"/>
          <w:lang w:val="en-GB"/>
        </w:rPr>
        <w:t xml:space="preserve"> provide user access control</w:t>
      </w:r>
      <w:ins w:id="50" w:author="user1" w:date="2020-04-30T02:07:00Z">
        <w:r w:rsidR="004E06A0">
          <w:rPr>
            <w:szCs w:val="24"/>
            <w:lang w:val="en-GB"/>
          </w:rPr>
          <w:t>.</w:t>
        </w:r>
      </w:ins>
      <w:r w:rsidRPr="0048322E">
        <w:rPr>
          <w:szCs w:val="24"/>
          <w:lang w:val="en-GB"/>
        </w:rPr>
        <w:t xml:space="preserve"> </w:t>
      </w:r>
      <w:ins w:id="51" w:author="user1" w:date="2020-04-30T02:07:00Z">
        <w:r w:rsidR="004E06A0">
          <w:rPr>
            <w:szCs w:val="24"/>
            <w:lang w:val="en-GB"/>
          </w:rPr>
          <w:t>T</w:t>
        </w:r>
      </w:ins>
      <w:del w:id="52" w:author="user1" w:date="2020-04-30T02:07:00Z">
        <w:r w:rsidRPr="0048322E" w:rsidDel="004E06A0">
          <w:rPr>
            <w:szCs w:val="24"/>
            <w:lang w:val="en-GB"/>
          </w:rPr>
          <w:delText>t</w:delText>
        </w:r>
      </w:del>
      <w:r w:rsidRPr="0048322E">
        <w:rPr>
          <w:szCs w:val="24"/>
          <w:lang w:val="en-GB"/>
        </w:rPr>
        <w:t>hat is</w:t>
      </w:r>
      <w:ins w:id="53" w:author="user1" w:date="2020-04-30T02:07:00Z">
        <w:r w:rsidR="004E06A0">
          <w:rPr>
            <w:szCs w:val="24"/>
            <w:lang w:val="en-GB"/>
          </w:rPr>
          <w:t>,</w:t>
        </w:r>
      </w:ins>
      <w:r w:rsidRPr="0048322E">
        <w:rPr>
          <w:szCs w:val="24"/>
          <w:lang w:val="en-GB"/>
        </w:rPr>
        <w:t xml:space="preserve"> through user authentication, role-based access control</w:t>
      </w:r>
      <w:ins w:id="54" w:author="user1" w:date="2020-04-30T02:07:00Z">
        <w:r w:rsidR="00524037">
          <w:rPr>
            <w:szCs w:val="24"/>
            <w:lang w:val="en-GB"/>
          </w:rPr>
          <w:t xml:space="preserve"> and</w:t>
        </w:r>
      </w:ins>
      <w:del w:id="55" w:author="user1" w:date="2020-04-30T02:07:00Z">
        <w:r w:rsidRPr="0048322E" w:rsidDel="00524037">
          <w:rPr>
            <w:szCs w:val="24"/>
            <w:lang w:val="en-GB"/>
          </w:rPr>
          <w:delText>,</w:delText>
        </w:r>
      </w:del>
      <w:r w:rsidRPr="0048322E">
        <w:rPr>
          <w:szCs w:val="24"/>
          <w:lang w:val="en-GB"/>
        </w:rPr>
        <w:t xml:space="preserve"> session timeout</w:t>
      </w:r>
      <w:ins w:id="56" w:author="user1" w:date="2020-04-30T02:07:00Z">
        <w:r w:rsidR="00524037">
          <w:rPr>
            <w:szCs w:val="24"/>
            <w:lang w:val="en-GB"/>
          </w:rPr>
          <w:t>s</w:t>
        </w:r>
      </w:ins>
      <w:r w:rsidRPr="0048322E">
        <w:rPr>
          <w:szCs w:val="24"/>
          <w:lang w:val="en-GB"/>
        </w:rPr>
        <w:t xml:space="preserve">. </w:t>
      </w:r>
      <w:r>
        <w:rPr>
          <w:szCs w:val="24"/>
          <w:lang w:val="en-GB"/>
        </w:rPr>
        <w:t>K</w:t>
      </w:r>
      <w:r w:rsidRPr="0048322E">
        <w:rPr>
          <w:szCs w:val="24"/>
          <w:lang w:val="en-GB"/>
        </w:rPr>
        <w:t xml:space="preserve">eystroke dynamics which will involve the use of an </w:t>
      </w:r>
      <w:commentRangeStart w:id="57"/>
      <w:r w:rsidRPr="0048322E">
        <w:rPr>
          <w:szCs w:val="24"/>
          <w:lang w:val="en-GB"/>
        </w:rPr>
        <w:t xml:space="preserve">AI </w:t>
      </w:r>
      <w:commentRangeEnd w:id="57"/>
      <w:r w:rsidR="00E3077E">
        <w:rPr>
          <w:rStyle w:val="CommentReference"/>
        </w:rPr>
        <w:commentReference w:id="57"/>
      </w:r>
      <w:r w:rsidRPr="0048322E">
        <w:rPr>
          <w:szCs w:val="24"/>
          <w:lang w:val="en-GB"/>
        </w:rPr>
        <w:t xml:space="preserve">model to keep track of the user typing patterns. The </w:t>
      </w:r>
      <w:del w:id="58" w:author="user1" w:date="2020-04-30T02:08:00Z">
        <w:r w:rsidRPr="0048322E" w:rsidDel="00E3077E">
          <w:rPr>
            <w:szCs w:val="24"/>
            <w:lang w:val="en-GB"/>
          </w:rPr>
          <w:delText xml:space="preserve">model </w:delText>
        </w:r>
      </w:del>
      <w:ins w:id="59" w:author="user1" w:date="2020-04-30T02:08:00Z">
        <w:r w:rsidR="00E3077E">
          <w:rPr>
            <w:szCs w:val="24"/>
            <w:lang w:val="en-GB"/>
          </w:rPr>
          <w:t xml:space="preserve">?? </w:t>
        </w:r>
        <w:r w:rsidR="00E3077E" w:rsidRPr="0081283B">
          <w:rPr>
            <w:i/>
            <w:iCs/>
            <w:szCs w:val="24"/>
            <w:lang w:val="en-GB"/>
            <w:rPrChange w:id="60" w:author="user1" w:date="2020-04-30T02:09:00Z">
              <w:rPr>
                <w:szCs w:val="24"/>
                <w:lang w:val="en-GB"/>
              </w:rPr>
            </w:rPrChange>
          </w:rPr>
          <w:t>which one?? You never talked about models in the earlier sentences</w:t>
        </w:r>
        <w:r w:rsidR="00E3077E" w:rsidRPr="0048322E">
          <w:rPr>
            <w:szCs w:val="24"/>
            <w:lang w:val="en-GB"/>
          </w:rPr>
          <w:t xml:space="preserve"> </w:t>
        </w:r>
      </w:ins>
      <w:r w:rsidRPr="0048322E">
        <w:rPr>
          <w:szCs w:val="24"/>
          <w:lang w:val="en-GB"/>
        </w:rPr>
        <w:t xml:space="preserve">will have to retrieve the user’s </w:t>
      </w:r>
      <w:r>
        <w:rPr>
          <w:szCs w:val="24"/>
          <w:lang w:val="en-GB"/>
        </w:rPr>
        <w:t xml:space="preserve">typing speed and pattern </w:t>
      </w:r>
      <w:r w:rsidRPr="0048322E">
        <w:rPr>
          <w:szCs w:val="24"/>
          <w:lang w:val="en-GB"/>
        </w:rPr>
        <w:t xml:space="preserve">and compare them as the user is typing to login. </w:t>
      </w:r>
      <w:r>
        <w:rPr>
          <w:szCs w:val="24"/>
          <w:lang w:val="en-GB"/>
        </w:rPr>
        <w:t>Through role</w:t>
      </w:r>
      <w:r w:rsidRPr="0048322E">
        <w:rPr>
          <w:szCs w:val="24"/>
          <w:lang w:val="en-GB"/>
        </w:rPr>
        <w:t>-based access control</w:t>
      </w:r>
      <w:r>
        <w:rPr>
          <w:szCs w:val="24"/>
          <w:lang w:val="en-GB"/>
        </w:rPr>
        <w:t>,</w:t>
      </w:r>
      <w:r w:rsidRPr="0048322E">
        <w:rPr>
          <w:szCs w:val="24"/>
          <w:lang w:val="en-GB"/>
        </w:rPr>
        <w:t xml:space="preserve"> users will be assigned roles and </w:t>
      </w:r>
      <w:r>
        <w:rPr>
          <w:szCs w:val="24"/>
          <w:lang w:val="en-GB"/>
        </w:rPr>
        <w:t>through those</w:t>
      </w:r>
      <w:r w:rsidRPr="0048322E">
        <w:rPr>
          <w:szCs w:val="24"/>
          <w:lang w:val="en-GB"/>
        </w:rPr>
        <w:t xml:space="preserve"> roles</w:t>
      </w:r>
      <w:r>
        <w:rPr>
          <w:szCs w:val="24"/>
          <w:lang w:val="en-GB"/>
        </w:rPr>
        <w:t>, perform</w:t>
      </w:r>
      <w:r w:rsidRPr="0048322E">
        <w:rPr>
          <w:szCs w:val="24"/>
          <w:lang w:val="en-GB"/>
        </w:rPr>
        <w:t xml:space="preserve"> specific task</w:t>
      </w:r>
      <w:r>
        <w:rPr>
          <w:szCs w:val="24"/>
          <w:lang w:val="en-GB"/>
        </w:rPr>
        <w:t>s on data.</w:t>
      </w:r>
    </w:p>
    <w:p w14:paraId="12796E7B" w14:textId="04ADB264" w:rsidR="00324C35" w:rsidRPr="0048322E" w:rsidRDefault="00324C35" w:rsidP="00324C35">
      <w:pPr>
        <w:spacing w:line="360" w:lineRule="auto"/>
        <w:jc w:val="both"/>
        <w:rPr>
          <w:szCs w:val="24"/>
          <w:lang w:val="en-GB"/>
        </w:rPr>
      </w:pPr>
      <w:r w:rsidRPr="0048322E">
        <w:rPr>
          <w:szCs w:val="24"/>
          <w:lang w:val="en-GB"/>
        </w:rPr>
        <w:lastRenderedPageBreak/>
        <w:t>Level 2</w:t>
      </w:r>
      <w:ins w:id="61" w:author="user1" w:date="2020-04-30T02:11:00Z">
        <w:r w:rsidR="00A05464">
          <w:rPr>
            <w:szCs w:val="24"/>
            <w:lang w:val="en-GB"/>
          </w:rPr>
          <w:t>, also known as…..</w:t>
        </w:r>
      </w:ins>
      <w:r w:rsidRPr="0048322E">
        <w:rPr>
          <w:szCs w:val="24"/>
          <w:lang w:val="en-GB"/>
        </w:rPr>
        <w:t xml:space="preserve"> </w:t>
      </w:r>
      <w:r>
        <w:rPr>
          <w:szCs w:val="24"/>
          <w:lang w:val="en-GB"/>
        </w:rPr>
        <w:t>will</w:t>
      </w:r>
      <w:r w:rsidRPr="0048322E">
        <w:rPr>
          <w:szCs w:val="24"/>
          <w:lang w:val="en-GB"/>
        </w:rPr>
        <w:t xml:space="preserve"> provide data protection through data encryption and data validation checks.</w:t>
      </w:r>
      <w:r>
        <w:rPr>
          <w:szCs w:val="24"/>
          <w:lang w:val="en-GB"/>
        </w:rPr>
        <w:t xml:space="preserve"> Advanced Encryption Standard (AES)</w:t>
      </w:r>
      <w:r w:rsidRPr="0048322E">
        <w:rPr>
          <w:szCs w:val="24"/>
          <w:lang w:val="en-GB"/>
        </w:rPr>
        <w:t xml:space="preserve"> data encryption will be</w:t>
      </w:r>
      <w:r>
        <w:rPr>
          <w:szCs w:val="24"/>
          <w:lang w:val="en-GB"/>
        </w:rPr>
        <w:t xml:space="preserve"> used to</w:t>
      </w:r>
      <w:r w:rsidRPr="0048322E">
        <w:rPr>
          <w:szCs w:val="24"/>
          <w:lang w:val="en-GB"/>
        </w:rPr>
        <w:t xml:space="preserve"> </w:t>
      </w:r>
      <w:r>
        <w:rPr>
          <w:szCs w:val="24"/>
          <w:lang w:val="en-GB"/>
        </w:rPr>
        <w:t>secure the data in forms which are not easily understood</w:t>
      </w:r>
      <w:r w:rsidRPr="0048322E">
        <w:rPr>
          <w:szCs w:val="24"/>
          <w:lang w:val="en-GB"/>
        </w:rPr>
        <w:t xml:space="preserve">. The weather data will be encrypted as it is stored into the database and </w:t>
      </w:r>
      <w:del w:id="62" w:author="user1" w:date="2020-04-30T02:09:00Z">
        <w:r w:rsidRPr="0048322E" w:rsidDel="0081283B">
          <w:rPr>
            <w:szCs w:val="24"/>
            <w:lang w:val="en-GB"/>
          </w:rPr>
          <w:delText xml:space="preserve">the weather data will be </w:delText>
        </w:r>
      </w:del>
      <w:r w:rsidRPr="0048322E">
        <w:rPr>
          <w:szCs w:val="24"/>
          <w:lang w:val="en-GB"/>
        </w:rPr>
        <w:t>decrypted when the user is granted access after authentication</w:t>
      </w:r>
      <w:ins w:id="63" w:author="user1" w:date="2020-04-30T02:10:00Z">
        <w:r w:rsidR="0081283B">
          <w:rPr>
            <w:szCs w:val="24"/>
            <w:lang w:val="en-GB"/>
          </w:rPr>
          <w:t xml:space="preserve">. </w:t>
        </w:r>
        <w:commentRangeStart w:id="64"/>
        <w:r w:rsidR="0081283B">
          <w:rPr>
            <w:szCs w:val="24"/>
            <w:lang w:val="en-GB"/>
          </w:rPr>
          <w:t>T</w:t>
        </w:r>
        <w:commentRangeEnd w:id="64"/>
        <w:r w:rsidR="00A55C46">
          <w:rPr>
            <w:rStyle w:val="CommentReference"/>
          </w:rPr>
          <w:commentReference w:id="64"/>
        </w:r>
      </w:ins>
      <w:del w:id="65" w:author="user1" w:date="2020-04-30T02:10:00Z">
        <w:r w:rsidRPr="0048322E" w:rsidDel="0081283B">
          <w:rPr>
            <w:szCs w:val="24"/>
            <w:lang w:val="en-GB"/>
          </w:rPr>
          <w:delText>, t</w:delText>
        </w:r>
      </w:del>
      <w:r w:rsidRPr="0048322E">
        <w:rPr>
          <w:szCs w:val="24"/>
          <w:lang w:val="en-GB"/>
        </w:rPr>
        <w:t>he user provides the key for the data to be decrypted.</w:t>
      </w:r>
    </w:p>
    <w:p w14:paraId="5790245F" w14:textId="2BB16914" w:rsidR="00324C35" w:rsidRDefault="00324C35" w:rsidP="00324C35">
      <w:pPr>
        <w:spacing w:line="360" w:lineRule="auto"/>
        <w:jc w:val="both"/>
        <w:rPr>
          <w:szCs w:val="24"/>
          <w:lang w:val="en-GB"/>
        </w:rPr>
      </w:pPr>
      <w:r w:rsidRPr="0048322E">
        <w:rPr>
          <w:szCs w:val="24"/>
          <w:lang w:val="en-GB"/>
        </w:rPr>
        <w:t>Level 3</w:t>
      </w:r>
      <w:r>
        <w:rPr>
          <w:szCs w:val="24"/>
          <w:lang w:val="en-GB"/>
        </w:rPr>
        <w:t>,</w:t>
      </w:r>
      <w:r w:rsidRPr="0048322E">
        <w:rPr>
          <w:szCs w:val="24"/>
          <w:lang w:val="en-GB"/>
        </w:rPr>
        <w:t xml:space="preserve"> </w:t>
      </w:r>
      <w:r>
        <w:rPr>
          <w:szCs w:val="24"/>
          <w:lang w:val="en-GB"/>
        </w:rPr>
        <w:t>also known as</w:t>
      </w:r>
      <w:r w:rsidRPr="0048322E">
        <w:rPr>
          <w:szCs w:val="24"/>
          <w:lang w:val="en-GB"/>
        </w:rPr>
        <w:t xml:space="preserve"> activity tracking </w:t>
      </w:r>
      <w:r>
        <w:rPr>
          <w:szCs w:val="24"/>
          <w:lang w:val="en-GB"/>
        </w:rPr>
        <w:t>will be</w:t>
      </w:r>
      <w:r w:rsidRPr="0048322E">
        <w:rPr>
          <w:szCs w:val="24"/>
          <w:lang w:val="en-GB"/>
        </w:rPr>
        <w:t xml:space="preserve"> achieved through activity logging and suspicious behaviour reporting. With activity logging, the different activities that will be performed by a user will be recorded in logs. </w:t>
      </w:r>
      <w:r>
        <w:rPr>
          <w:szCs w:val="24"/>
          <w:lang w:val="en-GB"/>
        </w:rPr>
        <w:t>The logs shall enable all responsible persons to view a summarised list of data access</w:t>
      </w:r>
      <w:ins w:id="66" w:author="user1" w:date="2020-04-30T02:11:00Z">
        <w:r w:rsidR="00A05464">
          <w:rPr>
            <w:szCs w:val="24"/>
            <w:lang w:val="en-GB"/>
          </w:rPr>
          <w:t xml:space="preserve"> and manipulation a</w:t>
        </w:r>
      </w:ins>
      <w:ins w:id="67" w:author="user1" w:date="2020-04-30T02:12:00Z">
        <w:r w:rsidR="00A05464">
          <w:rPr>
            <w:szCs w:val="24"/>
            <w:lang w:val="en-GB"/>
          </w:rPr>
          <w:t>ctivities</w:t>
        </w:r>
      </w:ins>
      <w:r>
        <w:rPr>
          <w:szCs w:val="24"/>
          <w:lang w:val="en-GB"/>
        </w:rPr>
        <w:t>.</w:t>
      </w:r>
    </w:p>
    <w:p w14:paraId="4FD0397C" w14:textId="5BC53818" w:rsidR="00324C35" w:rsidRDefault="00324C35" w:rsidP="00324C35">
      <w:pPr>
        <w:spacing w:line="360" w:lineRule="auto"/>
        <w:jc w:val="both"/>
        <w:rPr>
          <w:szCs w:val="24"/>
          <w:lang w:val="en-GB"/>
        </w:rPr>
      </w:pPr>
      <w:del w:id="68" w:author="user1" w:date="2020-04-30T02:12:00Z">
        <w:r w:rsidRPr="0048322E" w:rsidDel="00A05464">
          <w:rPr>
            <w:szCs w:val="24"/>
            <w:lang w:val="en-GB"/>
          </w:rPr>
          <w:delText>These are the various activities that will be logged:</w:delText>
        </w:r>
      </w:del>
      <w:ins w:id="69" w:author="user1" w:date="2020-04-30T02:12:00Z">
        <w:r w:rsidR="00A05464">
          <w:rPr>
            <w:szCs w:val="24"/>
            <w:lang w:val="en-GB"/>
          </w:rPr>
          <w:t xml:space="preserve">the activities that will be logged </w:t>
        </w:r>
        <w:commentRangeStart w:id="70"/>
        <w:r w:rsidR="00A05464">
          <w:rPr>
            <w:szCs w:val="24"/>
            <w:lang w:val="en-GB"/>
          </w:rPr>
          <w:t>include</w:t>
        </w:r>
        <w:commentRangeEnd w:id="70"/>
        <w:r w:rsidR="00A05464">
          <w:rPr>
            <w:rStyle w:val="CommentReference"/>
          </w:rPr>
          <w:commentReference w:id="70"/>
        </w:r>
        <w:r w:rsidR="00A05464">
          <w:rPr>
            <w:szCs w:val="24"/>
            <w:lang w:val="en-GB"/>
          </w:rPr>
          <w:t>:-</w:t>
        </w:r>
      </w:ins>
      <w:r>
        <w:rPr>
          <w:szCs w:val="24"/>
          <w:lang w:val="en-GB"/>
        </w:rPr>
        <w:t xml:space="preserve"> </w:t>
      </w:r>
      <w:r w:rsidRPr="0048322E">
        <w:rPr>
          <w:szCs w:val="24"/>
          <w:lang w:val="en-GB"/>
        </w:rPr>
        <w:t xml:space="preserve">log on attempts both successful and unsuccessful, account changes that is account creation and deletion with the person who carried out the activity is to be logged, the </w:t>
      </w:r>
      <w:r>
        <w:rPr>
          <w:szCs w:val="24"/>
          <w:lang w:val="en-GB"/>
        </w:rPr>
        <w:t xml:space="preserve">various tasks </w:t>
      </w:r>
      <w:r w:rsidRPr="0048322E">
        <w:rPr>
          <w:szCs w:val="24"/>
          <w:lang w:val="en-GB"/>
        </w:rPr>
        <w:t>performed</w:t>
      </w:r>
      <w:r>
        <w:rPr>
          <w:szCs w:val="24"/>
          <w:lang w:val="en-GB"/>
        </w:rPr>
        <w:t xml:space="preserve"> by authenticated users</w:t>
      </w:r>
      <w:r w:rsidRPr="0048322E">
        <w:rPr>
          <w:szCs w:val="24"/>
          <w:lang w:val="en-GB"/>
        </w:rPr>
        <w:t>, updating of data and inserting of new data</w:t>
      </w:r>
      <w:r>
        <w:rPr>
          <w:szCs w:val="24"/>
          <w:lang w:val="en-GB"/>
        </w:rPr>
        <w:t xml:space="preserve">. </w:t>
      </w:r>
    </w:p>
    <w:p w14:paraId="023A363F" w14:textId="77777777" w:rsidR="00324C35" w:rsidRPr="002A2DAB" w:rsidRDefault="00324C35" w:rsidP="00324C35">
      <w:pPr>
        <w:spacing w:line="360" w:lineRule="auto"/>
        <w:jc w:val="both"/>
        <w:rPr>
          <w:szCs w:val="24"/>
          <w:lang w:val="en-GB"/>
        </w:rPr>
      </w:pPr>
      <w:r w:rsidRPr="0048322E">
        <w:rPr>
          <w:szCs w:val="24"/>
          <w:lang w:val="en-GB"/>
        </w:rPr>
        <w:t>The number of successful and failed application authentication attempts per user when logging into the system</w:t>
      </w:r>
      <w:commentRangeStart w:id="71"/>
      <w:r>
        <w:rPr>
          <w:szCs w:val="24"/>
          <w:lang w:val="en-GB"/>
        </w:rPr>
        <w:t xml:space="preserve">. </w:t>
      </w:r>
      <w:r w:rsidRPr="0048322E">
        <w:rPr>
          <w:szCs w:val="24"/>
          <w:lang w:val="en-GB"/>
        </w:rPr>
        <w:t>The information that will be logged for the different activity will be timestamp of the system, user account associated with the event, user’s IP address, error codes, event carried out, the result of the event that was carried ou</w:t>
      </w:r>
      <w:commentRangeEnd w:id="71"/>
      <w:r w:rsidR="0099757D">
        <w:rPr>
          <w:rStyle w:val="CommentReference"/>
        </w:rPr>
        <w:commentReference w:id="71"/>
      </w:r>
      <w:r w:rsidRPr="0048322E">
        <w:rPr>
          <w:szCs w:val="24"/>
          <w:lang w:val="en-GB"/>
        </w:rPr>
        <w:t xml:space="preserve">t. </w:t>
      </w:r>
    </w:p>
    <w:p w14:paraId="0E3FCD75" w14:textId="77777777" w:rsidR="00324C35" w:rsidRPr="0048322E" w:rsidRDefault="00324C35" w:rsidP="00324C35"/>
    <w:p w14:paraId="40B9A852" w14:textId="77777777" w:rsidR="00324C35" w:rsidRPr="0048322E" w:rsidRDefault="00324C35" w:rsidP="00324C35">
      <w:pPr>
        <w:spacing w:line="360" w:lineRule="auto"/>
        <w:jc w:val="both"/>
      </w:pPr>
      <w:r w:rsidRPr="0048322E">
        <w:br w:type="page"/>
      </w:r>
    </w:p>
    <w:p w14:paraId="2D7B1FB7" w14:textId="53362CA7" w:rsidR="00324C35" w:rsidRPr="0048322E" w:rsidRDefault="00324C35" w:rsidP="00324C35">
      <w:pPr>
        <w:pStyle w:val="Heading1"/>
        <w:numPr>
          <w:ilvl w:val="0"/>
          <w:numId w:val="1"/>
        </w:numPr>
        <w:spacing w:line="360" w:lineRule="auto"/>
        <w:jc w:val="both"/>
      </w:pPr>
      <w:bookmarkStart w:id="72" w:name="_Toc34759517"/>
      <w:r w:rsidRPr="0048322E">
        <w:lastRenderedPageBreak/>
        <w:t>System Architecture</w:t>
      </w:r>
      <w:bookmarkEnd w:id="72"/>
    </w:p>
    <w:p w14:paraId="677C85B9" w14:textId="5DB0971C" w:rsidR="00324C35" w:rsidRPr="0048322E" w:rsidRDefault="00324C35" w:rsidP="00324C35">
      <w:pPr>
        <w:pStyle w:val="Heading2"/>
        <w:numPr>
          <w:ilvl w:val="1"/>
          <w:numId w:val="12"/>
        </w:numPr>
        <w:spacing w:line="360" w:lineRule="auto"/>
        <w:jc w:val="both"/>
      </w:pPr>
      <w:r w:rsidRPr="0048322E">
        <w:t xml:space="preserve"> </w:t>
      </w:r>
      <w:bookmarkStart w:id="73" w:name="_Toc34759518"/>
      <w:r w:rsidRPr="0048322E">
        <w:t>Architectural design</w:t>
      </w:r>
      <w:bookmarkEnd w:id="73"/>
    </w:p>
    <w:p w14:paraId="2F22E6AB" w14:textId="77777777" w:rsidR="00324C35" w:rsidRPr="0048322E" w:rsidRDefault="00324C35" w:rsidP="00324C35">
      <w:pPr>
        <w:spacing w:line="360" w:lineRule="auto"/>
        <w:jc w:val="both"/>
      </w:pPr>
      <w:r w:rsidRPr="0048322E">
        <w:t xml:space="preserve">The </w:t>
      </w:r>
      <w:r>
        <w:t>system</w:t>
      </w:r>
      <w:r w:rsidRPr="0048322E">
        <w:t xml:space="preserve"> will follow client-server architecture where by the client is represented by the user interface.</w:t>
      </w:r>
    </w:p>
    <w:p w14:paraId="68F80D81" w14:textId="77777777" w:rsidR="00324C35" w:rsidRDefault="00324C35" w:rsidP="00324C35">
      <w:pPr>
        <w:keepNext/>
        <w:spacing w:line="360" w:lineRule="auto"/>
        <w:jc w:val="both"/>
      </w:pPr>
      <w:r w:rsidRPr="0048322E">
        <w:object w:dxaOrig="13216" w:dyaOrig="6811" w14:anchorId="6831F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27pt" o:ole="">
            <v:imagedata r:id="rId14" o:title=""/>
          </v:shape>
          <o:OLEObject Type="Embed" ProgID="Visio.Drawing.15" ShapeID="_x0000_i1025" DrawAspect="Content" ObjectID="_1649719763" r:id="rId15"/>
        </w:object>
      </w:r>
    </w:p>
    <w:p w14:paraId="0F2AF079" w14:textId="77777777" w:rsidR="00324C35" w:rsidRPr="0048322E" w:rsidRDefault="00324C35" w:rsidP="00324C35">
      <w:pPr>
        <w:pStyle w:val="Caption"/>
        <w:jc w:val="both"/>
      </w:pPr>
      <w:bookmarkStart w:id="74" w:name="_Toc34757922"/>
      <w:r>
        <w:t xml:space="preserve">Figure 3.1 </w:t>
      </w:r>
      <w:r>
        <w:fldChar w:fldCharType="begin"/>
      </w:r>
      <w:r>
        <w:instrText xml:space="preserve"> SEQ Figure_3.1 \* ARABIC </w:instrText>
      </w:r>
      <w:r>
        <w:fldChar w:fldCharType="separate"/>
      </w:r>
      <w:r>
        <w:rPr>
          <w:noProof/>
        </w:rPr>
        <w:t>1</w:t>
      </w:r>
      <w:r>
        <w:fldChar w:fldCharType="end"/>
      </w:r>
      <w:r>
        <w:t xml:space="preserve"> client server architecture for a security layer of the WDR system.</w:t>
      </w:r>
      <w:bookmarkEnd w:id="74"/>
    </w:p>
    <w:bookmarkStart w:id="75" w:name="_Toc34757923"/>
    <w:p w14:paraId="7D5806EE" w14:textId="05092CE9" w:rsidR="00324C35" w:rsidRPr="0048322E" w:rsidRDefault="00324C35" w:rsidP="00324C35">
      <w:pPr>
        <w:pStyle w:val="Caption"/>
        <w:spacing w:line="360" w:lineRule="auto"/>
        <w:jc w:val="both"/>
        <w:rPr>
          <w:b w:val="0"/>
          <w:bCs w:val="0"/>
          <w:sz w:val="24"/>
        </w:rPr>
      </w:pPr>
      <w:r w:rsidRPr="0048322E">
        <w:rPr>
          <w:noProof/>
        </w:rPr>
        <mc:AlternateContent>
          <mc:Choice Requires="wps">
            <w:drawing>
              <wp:anchor distT="0" distB="0" distL="114300" distR="114300" simplePos="0" relativeHeight="251662336" behindDoc="0" locked="0" layoutInCell="1" allowOverlap="1" wp14:anchorId="27A7B75B" wp14:editId="42AD1D47">
                <wp:simplePos x="0" y="0"/>
                <wp:positionH relativeFrom="page">
                  <wp:posOffset>3803650</wp:posOffset>
                </wp:positionH>
                <wp:positionV relativeFrom="paragraph">
                  <wp:posOffset>153035</wp:posOffset>
                </wp:positionV>
                <wp:extent cx="61595" cy="140335"/>
                <wp:effectExtent l="3175" t="3175"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BDAF2" w14:textId="77777777" w:rsidR="00E56360" w:rsidRDefault="00E56360" w:rsidP="00324C35">
                            <w:pPr>
                              <w:spacing w:line="221"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7B75B" id="Text Box 8" o:spid="_x0000_s1028" type="#_x0000_t202" style="position:absolute;left:0;text-align:left;margin-left:299.5pt;margin-top:12.05pt;width:4.85pt;height:11.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" filled="f" stroked="f">
                <v:textbox inset="0,0,0,0">
                  <w:txbxContent>
                    <w:p w14:paraId="530BDAF2" w14:textId="77777777" w:rsidR="00E56360" w:rsidRDefault="00E56360" w:rsidP="00324C35">
                      <w:pPr>
                        <w:spacing w:line="221" w:lineRule="exact"/>
                        <w:rPr>
                          <w:rFonts w:ascii="Calibri"/>
                        </w:rPr>
                      </w:pPr>
                    </w:p>
                  </w:txbxContent>
                </v:textbox>
                <w10:wrap anchorx="page"/>
              </v:shape>
            </w:pict>
          </mc:Fallback>
        </mc:AlternateContent>
      </w:r>
      <w:r>
        <w:rPr>
          <w:b w:val="0"/>
          <w:bCs w:val="0"/>
          <w:sz w:val="24"/>
        </w:rPr>
        <w:t>E</w:t>
      </w:r>
      <w:r w:rsidRPr="0048322E">
        <w:rPr>
          <w:b w:val="0"/>
          <w:bCs w:val="0"/>
          <w:sz w:val="24"/>
        </w:rPr>
        <w:t>ach user</w:t>
      </w:r>
      <w:r>
        <w:rPr>
          <w:b w:val="0"/>
          <w:bCs w:val="0"/>
          <w:sz w:val="24"/>
        </w:rPr>
        <w:t>, through a client WDR desktop application</w:t>
      </w:r>
      <w:r w:rsidRPr="0048322E">
        <w:rPr>
          <w:b w:val="0"/>
          <w:bCs w:val="0"/>
          <w:sz w:val="24"/>
        </w:rPr>
        <w:t xml:space="preserve"> sends requests to its instance of local database server</w:t>
      </w:r>
      <w:r>
        <w:rPr>
          <w:b w:val="0"/>
          <w:bCs w:val="0"/>
          <w:sz w:val="24"/>
        </w:rPr>
        <w:t>. The server handles</w:t>
      </w:r>
      <w:r w:rsidRPr="0048322E">
        <w:rPr>
          <w:b w:val="0"/>
          <w:bCs w:val="0"/>
          <w:sz w:val="24"/>
        </w:rPr>
        <w:t xml:space="preserve"> those requests and sends </w:t>
      </w:r>
      <w:ins w:id="76" w:author="user1" w:date="2020-04-30T02:14:00Z">
        <w:r w:rsidR="006B288D">
          <w:rPr>
            <w:b w:val="0"/>
            <w:bCs w:val="0"/>
            <w:sz w:val="24"/>
          </w:rPr>
          <w:t xml:space="preserve">a </w:t>
        </w:r>
      </w:ins>
      <w:r w:rsidRPr="0048322E">
        <w:rPr>
          <w:b w:val="0"/>
          <w:bCs w:val="0"/>
          <w:sz w:val="24"/>
        </w:rPr>
        <w:t xml:space="preserve">response back to the client. When a client is connected to internet, the data on the local database server is directly synced with the data on the </w:t>
      </w:r>
      <w:del w:id="77" w:author="user1" w:date="2020-04-30T02:14:00Z">
        <w:r w:rsidRPr="0048322E" w:rsidDel="006B288D">
          <w:rPr>
            <w:b w:val="0"/>
            <w:bCs w:val="0"/>
            <w:sz w:val="24"/>
          </w:rPr>
          <w:delText xml:space="preserve">online </w:delText>
        </w:r>
      </w:del>
      <w:ins w:id="78" w:author="user1" w:date="2020-04-30T02:14:00Z">
        <w:r w:rsidR="006B288D">
          <w:rPr>
            <w:b w:val="0"/>
            <w:bCs w:val="0"/>
            <w:sz w:val="24"/>
          </w:rPr>
          <w:t>remote</w:t>
        </w:r>
        <w:r w:rsidR="006B288D" w:rsidRPr="0048322E">
          <w:rPr>
            <w:b w:val="0"/>
            <w:bCs w:val="0"/>
            <w:sz w:val="24"/>
          </w:rPr>
          <w:t xml:space="preserve"> </w:t>
        </w:r>
      </w:ins>
      <w:r w:rsidRPr="0048322E">
        <w:rPr>
          <w:b w:val="0"/>
          <w:bCs w:val="0"/>
          <w:sz w:val="24"/>
        </w:rPr>
        <w:t>main database server</w:t>
      </w:r>
      <w:r>
        <w:rPr>
          <w:b w:val="0"/>
          <w:bCs w:val="0"/>
          <w:sz w:val="24"/>
        </w:rPr>
        <w:t>.</w:t>
      </w:r>
      <w:r w:rsidRPr="0048322E">
        <w:rPr>
          <w:b w:val="0"/>
          <w:bCs w:val="0"/>
          <w:sz w:val="24"/>
        </w:rPr>
        <w:t xml:space="preserve"> </w:t>
      </w:r>
      <w:r>
        <w:rPr>
          <w:b w:val="0"/>
          <w:bCs w:val="0"/>
          <w:sz w:val="24"/>
        </w:rPr>
        <w:t>O</w:t>
      </w:r>
      <w:r w:rsidRPr="0048322E">
        <w:rPr>
          <w:b w:val="0"/>
          <w:bCs w:val="0"/>
          <w:sz w:val="24"/>
        </w:rPr>
        <w:t>therwise</w:t>
      </w:r>
      <w:r>
        <w:rPr>
          <w:b w:val="0"/>
          <w:bCs w:val="0"/>
          <w:sz w:val="24"/>
        </w:rPr>
        <w:t>,</w:t>
      </w:r>
      <w:r w:rsidRPr="0048322E">
        <w:rPr>
          <w:b w:val="0"/>
          <w:bCs w:val="0"/>
          <w:sz w:val="24"/>
        </w:rPr>
        <w:t xml:space="preserve"> the client has to wait until it gains </w:t>
      </w:r>
      <w:r>
        <w:rPr>
          <w:b w:val="0"/>
          <w:bCs w:val="0"/>
          <w:sz w:val="24"/>
        </w:rPr>
        <w:t>I</w:t>
      </w:r>
      <w:r w:rsidRPr="0048322E">
        <w:rPr>
          <w:b w:val="0"/>
          <w:bCs w:val="0"/>
          <w:sz w:val="24"/>
        </w:rPr>
        <w:t xml:space="preserve">nternet connection to sync with the </w:t>
      </w:r>
      <w:del w:id="79" w:author="user1" w:date="2020-04-30T02:14:00Z">
        <w:r w:rsidRPr="0048322E" w:rsidDel="006B288D">
          <w:rPr>
            <w:b w:val="0"/>
            <w:bCs w:val="0"/>
            <w:sz w:val="24"/>
          </w:rPr>
          <w:delText>online main</w:delText>
        </w:r>
      </w:del>
      <w:ins w:id="80" w:author="user1" w:date="2020-04-30T02:14:00Z">
        <w:r w:rsidR="006B288D">
          <w:rPr>
            <w:b w:val="0"/>
            <w:bCs w:val="0"/>
            <w:sz w:val="24"/>
          </w:rPr>
          <w:t xml:space="preserve">revise </w:t>
        </w:r>
      </w:ins>
      <w:r w:rsidRPr="0048322E">
        <w:rPr>
          <w:b w:val="0"/>
          <w:bCs w:val="0"/>
          <w:sz w:val="24"/>
        </w:rPr>
        <w:t xml:space="preserve"> database.</w:t>
      </w:r>
      <w:bookmarkEnd w:id="75"/>
    </w:p>
    <w:p w14:paraId="350EC269" w14:textId="05D050AA" w:rsidR="00324C35" w:rsidRPr="0048322E" w:rsidRDefault="00324C35" w:rsidP="00324C35">
      <w:pPr>
        <w:pStyle w:val="Caption"/>
        <w:spacing w:line="360" w:lineRule="auto"/>
        <w:jc w:val="both"/>
        <w:rPr>
          <w:b w:val="0"/>
          <w:bCs w:val="0"/>
          <w:sz w:val="24"/>
        </w:rPr>
      </w:pPr>
      <w:bookmarkStart w:id="81" w:name="_Toc34757924"/>
      <w:del w:id="82" w:author="user1" w:date="2020-04-30T02:15:00Z">
        <w:r w:rsidRPr="0048322E" w:rsidDel="006B288D">
          <w:rPr>
            <w:b w:val="0"/>
            <w:bCs w:val="0"/>
            <w:sz w:val="24"/>
          </w:rPr>
          <w:delText xml:space="preserve">The module design for </w:delText>
        </w:r>
        <w:r w:rsidDel="006B288D">
          <w:rPr>
            <w:b w:val="0"/>
            <w:bCs w:val="0"/>
            <w:sz w:val="24"/>
          </w:rPr>
          <w:delText xml:space="preserve">the </w:delText>
        </w:r>
        <w:r w:rsidRPr="0048322E" w:rsidDel="006B288D">
          <w:rPr>
            <w:b w:val="0"/>
            <w:bCs w:val="0"/>
            <w:sz w:val="24"/>
          </w:rPr>
          <w:delText xml:space="preserve">desktop </w:delText>
        </w:r>
        <w:r w:rsidDel="006B288D">
          <w:rPr>
            <w:b w:val="0"/>
            <w:bCs w:val="0"/>
            <w:sz w:val="24"/>
          </w:rPr>
          <w:delText>WDR</w:delText>
        </w:r>
        <w:r w:rsidRPr="0048322E" w:rsidDel="006B288D">
          <w:rPr>
            <w:b w:val="0"/>
            <w:bCs w:val="0"/>
            <w:sz w:val="24"/>
          </w:rPr>
          <w:delText xml:space="preserve"> contains the followin</w:delText>
        </w:r>
        <w:r w:rsidDel="006B288D">
          <w:rPr>
            <w:b w:val="0"/>
            <w:bCs w:val="0"/>
            <w:sz w:val="24"/>
          </w:rPr>
          <w:delText>g</w:delText>
        </w:r>
        <w:r w:rsidRPr="0048322E" w:rsidDel="006B288D">
          <w:rPr>
            <w:b w:val="0"/>
            <w:bCs w:val="0"/>
            <w:sz w:val="24"/>
          </w:rPr>
          <w:delText>;</w:delText>
        </w:r>
      </w:del>
      <w:bookmarkEnd w:id="81"/>
      <w:ins w:id="83" w:author="user1" w:date="2020-04-30T02:15:00Z">
        <w:r w:rsidR="006B288D">
          <w:rPr>
            <w:b w:val="0"/>
            <w:bCs w:val="0"/>
            <w:sz w:val="24"/>
          </w:rPr>
          <w:t>the system shall consist of the following modules:-</w:t>
        </w:r>
      </w:ins>
    </w:p>
    <w:p w14:paraId="124509FE" w14:textId="0330DC61" w:rsidR="00324C35" w:rsidRPr="0048322E" w:rsidDel="006B288D" w:rsidRDefault="00324C35" w:rsidP="006B288D">
      <w:pPr>
        <w:numPr>
          <w:ilvl w:val="0"/>
          <w:numId w:val="8"/>
        </w:numPr>
        <w:spacing w:line="360" w:lineRule="auto"/>
        <w:jc w:val="both"/>
        <w:rPr>
          <w:del w:id="84" w:author="user1" w:date="2020-04-30T02:15:00Z"/>
        </w:rPr>
      </w:pPr>
      <w:r w:rsidRPr="0048322E">
        <w:lastRenderedPageBreak/>
        <w:t>User access control module</w:t>
      </w:r>
      <w:ins w:id="85" w:author="user1" w:date="2020-04-30T02:15:00Z">
        <w:r w:rsidR="006B288D">
          <w:t xml:space="preserve">: </w:t>
        </w:r>
      </w:ins>
    </w:p>
    <w:p w14:paraId="7D9D1290" w14:textId="77777777" w:rsidR="00324C35" w:rsidRPr="0048322E" w:rsidRDefault="00324C35" w:rsidP="00324C35">
      <w:pPr>
        <w:numPr>
          <w:ilvl w:val="0"/>
          <w:numId w:val="8"/>
        </w:numPr>
        <w:spacing w:line="360" w:lineRule="auto"/>
        <w:jc w:val="both"/>
        <w:pPrChange w:id="86" w:author="user1" w:date="2020-04-30T02:15:00Z">
          <w:pPr>
            <w:spacing w:line="360" w:lineRule="auto"/>
            <w:jc w:val="both"/>
          </w:pPr>
        </w:pPrChange>
      </w:pPr>
      <w:r w:rsidRPr="0048322E">
        <w:t>This module is used to authenticate users so that only authorized users can access the application</w:t>
      </w:r>
    </w:p>
    <w:p w14:paraId="0DDE0E7C" w14:textId="3632E672" w:rsidR="00324C35" w:rsidRPr="0048322E" w:rsidDel="006B288D" w:rsidRDefault="00324C35" w:rsidP="006B288D">
      <w:pPr>
        <w:numPr>
          <w:ilvl w:val="0"/>
          <w:numId w:val="8"/>
        </w:numPr>
        <w:spacing w:line="360" w:lineRule="auto"/>
        <w:jc w:val="both"/>
        <w:rPr>
          <w:del w:id="87" w:author="user1" w:date="2020-04-30T02:15:00Z"/>
        </w:rPr>
      </w:pPr>
      <w:r w:rsidRPr="0048322E">
        <w:t>Data protection module</w:t>
      </w:r>
      <w:ins w:id="88" w:author="user1" w:date="2020-04-30T02:15:00Z">
        <w:r w:rsidR="006B288D">
          <w:t xml:space="preserve">: </w:t>
        </w:r>
      </w:ins>
    </w:p>
    <w:p w14:paraId="1ADE5B61" w14:textId="77777777" w:rsidR="00324C35" w:rsidRPr="0048322E" w:rsidRDefault="00324C35" w:rsidP="00324C35">
      <w:pPr>
        <w:numPr>
          <w:ilvl w:val="0"/>
          <w:numId w:val="8"/>
        </w:numPr>
        <w:spacing w:line="360" w:lineRule="auto"/>
        <w:jc w:val="both"/>
        <w:pPrChange w:id="89" w:author="user1" w:date="2020-04-30T02:15:00Z">
          <w:pPr>
            <w:spacing w:line="360" w:lineRule="auto"/>
            <w:jc w:val="both"/>
          </w:pPr>
        </w:pPrChange>
      </w:pPr>
      <w:r w:rsidRPr="0048322E">
        <w:t>Data protection module validates, encrypts and decrypts weather data</w:t>
      </w:r>
    </w:p>
    <w:p w14:paraId="5F6451C8" w14:textId="77777777" w:rsidR="00324C35" w:rsidRPr="0048322E" w:rsidRDefault="00324C35" w:rsidP="00324C35">
      <w:pPr>
        <w:numPr>
          <w:ilvl w:val="0"/>
          <w:numId w:val="8"/>
        </w:numPr>
        <w:spacing w:line="360" w:lineRule="auto"/>
        <w:jc w:val="both"/>
      </w:pPr>
      <w:r w:rsidRPr="0048322E">
        <w:t>Activity logging module</w:t>
      </w:r>
    </w:p>
    <w:p w14:paraId="26A252AE" w14:textId="77777777" w:rsidR="00324C35" w:rsidRPr="0048322E" w:rsidRDefault="00324C35" w:rsidP="00324C35">
      <w:pPr>
        <w:spacing w:line="360" w:lineRule="auto"/>
        <w:jc w:val="both"/>
      </w:pPr>
      <w:r w:rsidRPr="0048322E">
        <w:t xml:space="preserve">This module logs every activity done by any application user to both a secured file and database. </w:t>
      </w:r>
    </w:p>
    <w:p w14:paraId="3C4A9BB4" w14:textId="4A9FD930" w:rsidR="00324C35" w:rsidRPr="0048322E" w:rsidRDefault="00324C35" w:rsidP="00324C35">
      <w:pPr>
        <w:pStyle w:val="Caption"/>
        <w:spacing w:line="360" w:lineRule="auto"/>
        <w:jc w:val="both"/>
        <w:rPr>
          <w:b w:val="0"/>
          <w:bCs w:val="0"/>
          <w:sz w:val="24"/>
        </w:rPr>
      </w:pPr>
      <w:bookmarkStart w:id="90" w:name="_Toc34757925"/>
      <w:r w:rsidRPr="0048322E">
        <w:rPr>
          <w:b w:val="0"/>
          <w:bCs w:val="0"/>
          <w:sz w:val="24"/>
        </w:rPr>
        <w:t xml:space="preserve">The above modules </w:t>
      </w:r>
      <w:del w:id="91" w:author="user1" w:date="2020-04-30T02:16:00Z">
        <w:r w:rsidRPr="0048322E" w:rsidDel="006B288D">
          <w:rPr>
            <w:b w:val="0"/>
            <w:bCs w:val="0"/>
            <w:sz w:val="24"/>
          </w:rPr>
          <w:delText>combine together</w:delText>
        </w:r>
      </w:del>
      <w:ins w:id="92" w:author="user1" w:date="2020-04-30T02:16:00Z">
        <w:r w:rsidR="006B288D">
          <w:rPr>
            <w:b w:val="0"/>
            <w:bCs w:val="0"/>
            <w:sz w:val="24"/>
          </w:rPr>
          <w:t>are combined</w:t>
        </w:r>
      </w:ins>
      <w:r w:rsidRPr="0048322E">
        <w:rPr>
          <w:b w:val="0"/>
          <w:bCs w:val="0"/>
          <w:sz w:val="24"/>
        </w:rPr>
        <w:t xml:space="preserve"> to provide a secure layer for the desktop weather data repository application.</w:t>
      </w:r>
      <w:bookmarkEnd w:id="90"/>
    </w:p>
    <w:p w14:paraId="15440E9A" w14:textId="62040933" w:rsidR="00324C35" w:rsidRDefault="00324C35" w:rsidP="00324C35">
      <w:pPr>
        <w:pStyle w:val="Heading2"/>
        <w:numPr>
          <w:ilvl w:val="1"/>
          <w:numId w:val="5"/>
        </w:numPr>
        <w:spacing w:line="360" w:lineRule="auto"/>
        <w:jc w:val="both"/>
      </w:pPr>
      <w:r w:rsidRPr="0048322E">
        <w:lastRenderedPageBreak/>
        <w:t xml:space="preserve"> </w:t>
      </w:r>
      <w:bookmarkStart w:id="93" w:name="_Toc34759519"/>
      <w:r w:rsidRPr="0048322E">
        <w:t>Decomposition Description</w:t>
      </w:r>
      <w:bookmarkEnd w:id="93"/>
    </w:p>
    <w:p w14:paraId="6EF0E4FC" w14:textId="77777777" w:rsidR="00324C35" w:rsidRDefault="00324C35" w:rsidP="00324C35">
      <w:pPr>
        <w:keepNext/>
      </w:pPr>
      <w:r w:rsidRPr="0048322E">
        <w:object w:dxaOrig="8970" w:dyaOrig="8265" w14:anchorId="601FA2CD">
          <v:shape id="_x0000_i1026" type="#_x0000_t75" style="width:461.25pt;height:351pt" o:ole="">
            <v:imagedata r:id="rId16" o:title=""/>
          </v:shape>
          <o:OLEObject Type="Embed" ProgID="Visio.Drawing.15" ShapeID="_x0000_i1026" DrawAspect="Content" ObjectID="_1649719764" r:id="rId17"/>
        </w:object>
      </w:r>
    </w:p>
    <w:p w14:paraId="2A8D9CD9" w14:textId="77777777" w:rsidR="00324C35" w:rsidRDefault="00324C35" w:rsidP="00324C35">
      <w:pPr>
        <w:pStyle w:val="Caption"/>
      </w:pPr>
      <w:bookmarkStart w:id="94" w:name="_Toc34757926"/>
      <w:r>
        <w:t xml:space="preserve">Figure 3.2. </w:t>
      </w:r>
      <w:r>
        <w:fldChar w:fldCharType="begin"/>
      </w:r>
      <w:r>
        <w:instrText xml:space="preserve"> SEQ Figure_3.2. \* ARABIC </w:instrText>
      </w:r>
      <w:r>
        <w:fldChar w:fldCharType="separate"/>
      </w:r>
      <w:r>
        <w:rPr>
          <w:noProof/>
        </w:rPr>
        <w:t>1</w:t>
      </w:r>
      <w:r>
        <w:fldChar w:fldCharType="end"/>
      </w:r>
      <w:r>
        <w:t xml:space="preserve"> Levels of Security</w:t>
      </w:r>
      <w:bookmarkEnd w:id="94"/>
    </w:p>
    <w:p w14:paraId="15C6E9B5" w14:textId="77777777" w:rsidR="00324C35" w:rsidRDefault="00324C35" w:rsidP="00324C35"/>
    <w:p w14:paraId="0B007310" w14:textId="77777777" w:rsidR="00324C35" w:rsidRDefault="00324C35" w:rsidP="00324C35">
      <w:pPr>
        <w:pStyle w:val="Caption"/>
        <w:keepNext/>
      </w:pPr>
      <w:bookmarkStart w:id="95" w:name="_Toc34757927"/>
      <w:bookmarkStart w:id="96" w:name="_Toc34759561"/>
      <w:r>
        <w:t xml:space="preserve">Table </w:t>
      </w:r>
      <w:r>
        <w:fldChar w:fldCharType="begin"/>
      </w:r>
      <w:r>
        <w:instrText xml:space="preserve"> SEQ Table \* ARABIC </w:instrText>
      </w:r>
      <w:r>
        <w:fldChar w:fldCharType="separate"/>
      </w:r>
      <w:r>
        <w:rPr>
          <w:noProof/>
        </w:rPr>
        <w:t>2</w:t>
      </w:r>
      <w:r>
        <w:fldChar w:fldCharType="end"/>
      </w:r>
      <w:r>
        <w:t xml:space="preserve"> Description of the different levels of security.</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573"/>
      </w:tblGrid>
      <w:tr w:rsidR="00324C35" w:rsidRPr="0048322E" w14:paraId="642D0EC2" w14:textId="77777777" w:rsidTr="00E56360">
        <w:trPr>
          <w:trHeight w:val="121"/>
        </w:trPr>
        <w:tc>
          <w:tcPr>
            <w:tcW w:w="1003" w:type="dxa"/>
            <w:shd w:val="clear" w:color="auto" w:fill="auto"/>
          </w:tcPr>
          <w:p w14:paraId="2B4AEA08" w14:textId="77777777" w:rsidR="00324C35" w:rsidRPr="0048322E" w:rsidRDefault="00324C35" w:rsidP="00E56360">
            <w:r w:rsidRPr="0048322E">
              <w:t xml:space="preserve">Arrow Number </w:t>
            </w:r>
          </w:p>
        </w:tc>
        <w:tc>
          <w:tcPr>
            <w:tcW w:w="8573" w:type="dxa"/>
            <w:shd w:val="clear" w:color="auto" w:fill="auto"/>
          </w:tcPr>
          <w:p w14:paraId="7400F7BD" w14:textId="77777777" w:rsidR="00324C35" w:rsidRPr="0048322E" w:rsidRDefault="00324C35" w:rsidP="00E56360">
            <w:r w:rsidRPr="0048322E">
              <w:t xml:space="preserve">Description </w:t>
            </w:r>
          </w:p>
        </w:tc>
      </w:tr>
      <w:tr w:rsidR="00324C35" w:rsidRPr="0048322E" w14:paraId="5CE4553D" w14:textId="77777777" w:rsidTr="00E56360">
        <w:trPr>
          <w:trHeight w:val="301"/>
        </w:trPr>
        <w:tc>
          <w:tcPr>
            <w:tcW w:w="1003" w:type="dxa"/>
            <w:shd w:val="clear" w:color="auto" w:fill="auto"/>
          </w:tcPr>
          <w:p w14:paraId="2F9C277B" w14:textId="77777777" w:rsidR="00324C35" w:rsidRPr="0048322E" w:rsidRDefault="00324C35" w:rsidP="00E56360">
            <w:r w:rsidRPr="0048322E">
              <w:t>1</w:t>
            </w:r>
          </w:p>
        </w:tc>
        <w:tc>
          <w:tcPr>
            <w:tcW w:w="8573" w:type="dxa"/>
            <w:shd w:val="clear" w:color="auto" w:fill="auto"/>
          </w:tcPr>
          <w:p w14:paraId="14A36EF4" w14:textId="77777777" w:rsidR="00324C35" w:rsidRPr="0048322E" w:rsidRDefault="00324C35" w:rsidP="00E56360">
            <w:pPr>
              <w:jc w:val="both"/>
            </w:pPr>
            <w:commentRangeStart w:id="97"/>
            <w:r w:rsidRPr="0048322E">
              <w:t>The arrow shows the flow that after user authentication, there is data validation check for the data that is being recorded. The weather data that is recorded has to be consistent thus the validation checks.</w:t>
            </w:r>
            <w:commentRangeEnd w:id="97"/>
            <w:r w:rsidR="009032C7">
              <w:rPr>
                <w:rStyle w:val="CommentReference"/>
              </w:rPr>
              <w:commentReference w:id="97"/>
            </w:r>
          </w:p>
        </w:tc>
      </w:tr>
      <w:tr w:rsidR="00324C35" w:rsidRPr="0048322E" w14:paraId="6CAD3796" w14:textId="77777777" w:rsidTr="00E56360">
        <w:trPr>
          <w:trHeight w:val="362"/>
        </w:trPr>
        <w:tc>
          <w:tcPr>
            <w:tcW w:w="1003" w:type="dxa"/>
            <w:shd w:val="clear" w:color="auto" w:fill="auto"/>
          </w:tcPr>
          <w:p w14:paraId="3EA6F3C1" w14:textId="77777777" w:rsidR="00324C35" w:rsidRPr="0048322E" w:rsidRDefault="00324C35" w:rsidP="00E56360">
            <w:r w:rsidRPr="0048322E">
              <w:t>2</w:t>
            </w:r>
          </w:p>
        </w:tc>
        <w:tc>
          <w:tcPr>
            <w:tcW w:w="8573" w:type="dxa"/>
            <w:shd w:val="clear" w:color="auto" w:fill="auto"/>
          </w:tcPr>
          <w:p w14:paraId="25E210DA" w14:textId="74886812" w:rsidR="00324C35" w:rsidRPr="0048322E" w:rsidRDefault="00324C35" w:rsidP="00E56360">
            <w:pPr>
              <w:jc w:val="both"/>
            </w:pPr>
            <w:del w:id="98" w:author="user1" w:date="2020-04-30T02:18:00Z">
              <w:r w:rsidRPr="0048322E" w:rsidDel="009032C7">
                <w:delText xml:space="preserve">The arrow shows that </w:delText>
              </w:r>
            </w:del>
            <w:ins w:id="99" w:author="user1" w:date="2020-04-30T02:19:00Z">
              <w:r w:rsidR="009032C7">
                <w:t>A</w:t>
              </w:r>
            </w:ins>
            <w:del w:id="100" w:author="user1" w:date="2020-04-30T02:18:00Z">
              <w:r w:rsidRPr="0048322E" w:rsidDel="009032C7">
                <w:delText>a</w:delText>
              </w:r>
            </w:del>
            <w:r w:rsidRPr="0048322E">
              <w:t xml:space="preserve">fter </w:t>
            </w:r>
            <w:del w:id="101" w:author="user1" w:date="2020-04-30T02:19:00Z">
              <w:r w:rsidRPr="0048322E" w:rsidDel="00020B1B">
                <w:delText xml:space="preserve">the </w:delText>
              </w:r>
            </w:del>
            <w:r w:rsidRPr="0048322E">
              <w:t xml:space="preserve">data validation checks, </w:t>
            </w:r>
            <w:del w:id="102" w:author="user1" w:date="2020-04-30T02:19:00Z">
              <w:r w:rsidRPr="0048322E" w:rsidDel="00020B1B">
                <w:delText>there is logging of the different activities and the users that performed the activities</w:delText>
              </w:r>
            </w:del>
            <w:ins w:id="103" w:author="user1" w:date="2020-04-30T02:19:00Z">
              <w:r w:rsidR="00020B1B">
                <w:t xml:space="preserve">user </w:t>
              </w:r>
              <w:proofErr w:type="spellStart"/>
              <w:r w:rsidR="00020B1B">
                <w:t>activites</w:t>
              </w:r>
              <w:proofErr w:type="spellEnd"/>
              <w:r w:rsidR="00020B1B">
                <w:t xml:space="preserve"> are logged</w:t>
              </w:r>
            </w:ins>
            <w:r w:rsidRPr="0048322E">
              <w:t>. This will help to track of the different actions performed by the user to help in audit tracking of the system.</w:t>
            </w:r>
          </w:p>
        </w:tc>
      </w:tr>
      <w:tr w:rsidR="00324C35" w:rsidRPr="0048322E" w14:paraId="5245ACF5" w14:textId="77777777" w:rsidTr="00E56360">
        <w:trPr>
          <w:trHeight w:val="362"/>
        </w:trPr>
        <w:tc>
          <w:tcPr>
            <w:tcW w:w="1003" w:type="dxa"/>
            <w:shd w:val="clear" w:color="auto" w:fill="auto"/>
          </w:tcPr>
          <w:p w14:paraId="4C3A5EC4" w14:textId="77777777" w:rsidR="00324C35" w:rsidRPr="0048322E" w:rsidRDefault="00324C35" w:rsidP="00E56360">
            <w:r w:rsidRPr="0048322E">
              <w:lastRenderedPageBreak/>
              <w:t>3</w:t>
            </w:r>
          </w:p>
        </w:tc>
        <w:tc>
          <w:tcPr>
            <w:tcW w:w="8573" w:type="dxa"/>
            <w:shd w:val="clear" w:color="auto" w:fill="auto"/>
          </w:tcPr>
          <w:p w14:paraId="765266FB" w14:textId="11445019" w:rsidR="00324C35" w:rsidRPr="0048322E" w:rsidRDefault="00324C35" w:rsidP="00E56360">
            <w:pPr>
              <w:jc w:val="both"/>
            </w:pPr>
            <w:del w:id="104" w:author="user1" w:date="2020-04-30T02:20:00Z">
              <w:r w:rsidRPr="0048322E" w:rsidDel="00020B1B">
                <w:delText>The arrow shows that after the validation checks,</w:delText>
              </w:r>
            </w:del>
            <w:ins w:id="105" w:author="user1" w:date="2020-04-30T02:20:00Z">
              <w:r w:rsidR="00020B1B">
                <w:t>?</w:t>
              </w:r>
            </w:ins>
            <w:r w:rsidRPr="0048322E">
              <w:t xml:space="preserve"> there is encryption of the data that is to be stored in the database. This helps to provide more security of the data stored in the database, thus limiting the number of people who can access the data.</w:t>
            </w:r>
          </w:p>
        </w:tc>
      </w:tr>
      <w:tr w:rsidR="00324C35" w:rsidRPr="0048322E" w14:paraId="443BBA45" w14:textId="77777777" w:rsidTr="00E56360">
        <w:trPr>
          <w:trHeight w:val="301"/>
        </w:trPr>
        <w:tc>
          <w:tcPr>
            <w:tcW w:w="1003" w:type="dxa"/>
            <w:shd w:val="clear" w:color="auto" w:fill="auto"/>
          </w:tcPr>
          <w:p w14:paraId="560923EB" w14:textId="77777777" w:rsidR="00324C35" w:rsidRPr="0048322E" w:rsidRDefault="00324C35" w:rsidP="00E56360"/>
          <w:p w14:paraId="37B3E44F" w14:textId="77777777" w:rsidR="00324C35" w:rsidRPr="0048322E" w:rsidRDefault="00324C35" w:rsidP="00E56360">
            <w:r w:rsidRPr="0048322E">
              <w:t>4</w:t>
            </w:r>
          </w:p>
        </w:tc>
        <w:tc>
          <w:tcPr>
            <w:tcW w:w="8573" w:type="dxa"/>
            <w:shd w:val="clear" w:color="auto" w:fill="auto"/>
          </w:tcPr>
          <w:p w14:paraId="0B4A80CC" w14:textId="77777777" w:rsidR="00324C35" w:rsidRPr="0048322E" w:rsidRDefault="00324C35" w:rsidP="00E56360">
            <w:pPr>
              <w:jc w:val="both"/>
            </w:pPr>
            <w:r w:rsidRPr="0048322E">
              <w:t xml:space="preserve">The arrow shows that after authentication, there is logging of the activity of authentication that is if the authentication was successful or not, the number of times the authentication failed.  </w:t>
            </w:r>
          </w:p>
        </w:tc>
      </w:tr>
      <w:tr w:rsidR="00324C35" w:rsidRPr="0048322E" w14:paraId="4E53F8E9" w14:textId="77777777" w:rsidTr="00E56360">
        <w:trPr>
          <w:trHeight w:val="243"/>
        </w:trPr>
        <w:tc>
          <w:tcPr>
            <w:tcW w:w="1003" w:type="dxa"/>
            <w:shd w:val="clear" w:color="auto" w:fill="auto"/>
          </w:tcPr>
          <w:p w14:paraId="4265D0B1" w14:textId="77777777" w:rsidR="00324C35" w:rsidRPr="0048322E" w:rsidRDefault="00324C35" w:rsidP="00E56360">
            <w:r w:rsidRPr="0048322E">
              <w:t>5</w:t>
            </w:r>
          </w:p>
        </w:tc>
        <w:tc>
          <w:tcPr>
            <w:tcW w:w="8573" w:type="dxa"/>
            <w:shd w:val="clear" w:color="auto" w:fill="auto"/>
          </w:tcPr>
          <w:p w14:paraId="5703F828" w14:textId="65E2F8EB" w:rsidR="00324C35" w:rsidRPr="0048322E" w:rsidRDefault="00324C35" w:rsidP="00E56360">
            <w:pPr>
              <w:jc w:val="both"/>
            </w:pPr>
            <w:del w:id="106" w:author="user1" w:date="2020-04-30T02:22:00Z">
              <w:r w:rsidRPr="0048322E" w:rsidDel="00151E23">
                <w:delText xml:space="preserve">The arrow shows that </w:delText>
              </w:r>
            </w:del>
            <w:r w:rsidRPr="0048322E">
              <w:t>after authentication and the user fails to login several times</w:t>
            </w:r>
            <w:ins w:id="107" w:author="user1" w:date="2020-04-30T02:22:00Z">
              <w:r w:rsidR="00151E23">
                <w:t>,</w:t>
              </w:r>
            </w:ins>
            <w:r w:rsidRPr="0048322E">
              <w:t xml:space="preserve"> that is more than five times. It is the recorded as suspicious behavior.</w:t>
            </w:r>
          </w:p>
        </w:tc>
      </w:tr>
      <w:tr w:rsidR="00324C35" w:rsidRPr="0048322E" w14:paraId="7BE3DC91" w14:textId="77777777" w:rsidTr="00E56360">
        <w:trPr>
          <w:trHeight w:val="118"/>
        </w:trPr>
        <w:tc>
          <w:tcPr>
            <w:tcW w:w="1003" w:type="dxa"/>
            <w:shd w:val="clear" w:color="auto" w:fill="auto"/>
          </w:tcPr>
          <w:p w14:paraId="0680EF72" w14:textId="77777777" w:rsidR="00324C35" w:rsidRPr="0048322E" w:rsidRDefault="00324C35" w:rsidP="00E56360">
            <w:r w:rsidRPr="0048322E">
              <w:t>6</w:t>
            </w:r>
          </w:p>
        </w:tc>
        <w:tc>
          <w:tcPr>
            <w:tcW w:w="8573" w:type="dxa"/>
            <w:shd w:val="clear" w:color="auto" w:fill="auto"/>
          </w:tcPr>
          <w:p w14:paraId="1B6E9200" w14:textId="77777777" w:rsidR="00324C35" w:rsidRPr="0048322E" w:rsidRDefault="00324C35" w:rsidP="00E56360">
            <w:pPr>
              <w:jc w:val="both"/>
            </w:pPr>
            <w:commentRangeStart w:id="108"/>
            <w:r w:rsidRPr="0048322E">
              <w:t xml:space="preserve">The arrow shows that </w:t>
            </w:r>
            <w:commentRangeEnd w:id="108"/>
            <w:r w:rsidR="00020B1B">
              <w:rPr>
                <w:rStyle w:val="CommentReference"/>
              </w:rPr>
              <w:commentReference w:id="108"/>
            </w:r>
            <w:r w:rsidRPr="0048322E">
              <w:t>if any suspicious behavior is detected, it is then logged.</w:t>
            </w:r>
          </w:p>
        </w:tc>
      </w:tr>
    </w:tbl>
    <w:p w14:paraId="6F91AD52" w14:textId="77777777" w:rsidR="00324C35" w:rsidRPr="00317D31" w:rsidRDefault="00324C35" w:rsidP="00324C35"/>
    <w:p w14:paraId="42B30C5D" w14:textId="3947CA4E" w:rsidR="00324C35" w:rsidRPr="0048322E" w:rsidRDefault="00324C35" w:rsidP="00324C35">
      <w:pPr>
        <w:pStyle w:val="Heading3"/>
        <w:numPr>
          <w:ilvl w:val="2"/>
          <w:numId w:val="5"/>
        </w:numPr>
        <w:spacing w:line="360" w:lineRule="auto"/>
        <w:jc w:val="both"/>
      </w:pPr>
      <w:bookmarkStart w:id="109" w:name="_Toc34759520"/>
      <w:r w:rsidRPr="0048322E">
        <w:t>Log user actions component</w:t>
      </w:r>
      <w:bookmarkEnd w:id="109"/>
    </w:p>
    <w:p w14:paraId="69EE2313" w14:textId="311198E2" w:rsidR="00324C35" w:rsidRPr="0048322E" w:rsidRDefault="00324C35" w:rsidP="00324C35">
      <w:pPr>
        <w:spacing w:line="360" w:lineRule="auto"/>
        <w:jc w:val="both"/>
      </w:pPr>
      <w:r w:rsidRPr="0048322E">
        <w:t xml:space="preserve">Logging user </w:t>
      </w:r>
      <w:del w:id="110" w:author="user1" w:date="2020-04-30T02:23:00Z">
        <w:r w:rsidRPr="0048322E" w:rsidDel="00151E23">
          <w:delText xml:space="preserve">actions </w:delText>
        </w:r>
      </w:del>
      <w:ins w:id="111" w:author="user1" w:date="2020-04-30T02:23:00Z">
        <w:r w:rsidR="00151E23">
          <w:t>activities</w:t>
        </w:r>
        <w:r w:rsidR="00151E23" w:rsidRPr="0048322E">
          <w:t xml:space="preserve"> </w:t>
        </w:r>
      </w:ins>
      <w:r w:rsidRPr="0048322E">
        <w:t xml:space="preserve">involves keeping track and storing </w:t>
      </w:r>
      <w:ins w:id="112" w:author="user1" w:date="2020-04-30T02:23:00Z">
        <w:r w:rsidR="00151E23">
          <w:t xml:space="preserve">the </w:t>
        </w:r>
      </w:ins>
      <w:r w:rsidRPr="0048322E">
        <w:t xml:space="preserve">state and outcome of all activities </w:t>
      </w:r>
      <w:ins w:id="113" w:author="user1" w:date="2020-04-30T02:23:00Z">
        <w:r w:rsidR="00151E23">
          <w:t xml:space="preserve">performed </w:t>
        </w:r>
      </w:ins>
      <w:r w:rsidRPr="0048322E">
        <w:t xml:space="preserve">by the user. The sequence diagram in figure </w:t>
      </w:r>
      <w:del w:id="114" w:author="user1" w:date="2020-04-30T02:23:00Z">
        <w:r w:rsidRPr="0048322E" w:rsidDel="00151E23">
          <w:delText xml:space="preserve">2 </w:delText>
        </w:r>
      </w:del>
      <w:ins w:id="115" w:author="user1" w:date="2020-04-30T02:23:00Z">
        <w:r w:rsidR="00151E23">
          <w:t>where??? Get serious!!!</w:t>
        </w:r>
        <w:r w:rsidR="00151E23" w:rsidRPr="0048322E">
          <w:t xml:space="preserve"> </w:t>
        </w:r>
      </w:ins>
      <w:r w:rsidRPr="0048322E">
        <w:t xml:space="preserve">shows the flow of data and actions for this component. When the user performs an action on system data, a new log record is created and inserted into the database. This record includes the action performed plus the data variables changed. </w:t>
      </w:r>
    </w:p>
    <w:p w14:paraId="6FC48131" w14:textId="4BD1BD5E" w:rsidR="00324C35" w:rsidRDefault="00324C35" w:rsidP="00324C35">
      <w:pPr>
        <w:keepNext/>
        <w:spacing w:line="360" w:lineRule="auto"/>
        <w:jc w:val="both"/>
      </w:pPr>
      <w:commentRangeStart w:id="116"/>
      <w:r w:rsidRPr="0048322E">
        <w:rPr>
          <w:noProof/>
        </w:rPr>
        <w:drawing>
          <wp:inline distT="0" distB="0" distL="0" distR="0" wp14:anchorId="38B58B42" wp14:editId="62F91C57">
            <wp:extent cx="5943600" cy="1695450"/>
            <wp:effectExtent l="0" t="0" r="0" b="0"/>
            <wp:docPr id="7" name="Picture 7" descr="Screenshot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commentRangeEnd w:id="116"/>
      <w:r w:rsidR="00151E23">
        <w:rPr>
          <w:rStyle w:val="CommentReference"/>
        </w:rPr>
        <w:commentReference w:id="116"/>
      </w:r>
    </w:p>
    <w:p w14:paraId="609D2737" w14:textId="77777777" w:rsidR="00324C35" w:rsidRPr="0048322E" w:rsidRDefault="00324C35" w:rsidP="00324C35">
      <w:pPr>
        <w:pStyle w:val="Caption"/>
        <w:jc w:val="both"/>
      </w:pPr>
      <w:bookmarkStart w:id="117" w:name="_Toc34757928"/>
      <w:r>
        <w:t xml:space="preserve">Figure 3.2. </w:t>
      </w:r>
      <w:r>
        <w:fldChar w:fldCharType="begin"/>
      </w:r>
      <w:r>
        <w:instrText xml:space="preserve"> SEQ Figure_3.2. \* ARABIC </w:instrText>
      </w:r>
      <w:r>
        <w:fldChar w:fldCharType="separate"/>
      </w:r>
      <w:r>
        <w:rPr>
          <w:noProof/>
        </w:rPr>
        <w:t>2</w:t>
      </w:r>
      <w:r>
        <w:fldChar w:fldCharType="end"/>
      </w:r>
      <w:r>
        <w:t xml:space="preserve"> log user actions sequence diagram</w:t>
      </w:r>
      <w:bookmarkEnd w:id="117"/>
    </w:p>
    <w:p w14:paraId="07F650E9" w14:textId="107D56DB" w:rsidR="00324C35" w:rsidRPr="0048322E" w:rsidRDefault="00324C35" w:rsidP="00324C35">
      <w:pPr>
        <w:pStyle w:val="Heading3"/>
        <w:numPr>
          <w:ilvl w:val="2"/>
          <w:numId w:val="5"/>
        </w:numPr>
        <w:spacing w:line="360" w:lineRule="auto"/>
        <w:jc w:val="both"/>
      </w:pPr>
      <w:bookmarkStart w:id="118" w:name="_Toc34759521"/>
      <w:r w:rsidRPr="0048322E">
        <w:t>Data encryption component</w:t>
      </w:r>
      <w:bookmarkEnd w:id="118"/>
    </w:p>
    <w:p w14:paraId="0F8AABA7" w14:textId="77777777" w:rsidR="00324C35" w:rsidRPr="0048322E" w:rsidRDefault="00324C35" w:rsidP="00324C35">
      <w:pPr>
        <w:spacing w:line="360" w:lineRule="auto"/>
        <w:jc w:val="both"/>
      </w:pPr>
      <w:r w:rsidRPr="0048322E">
        <w:t>Data encryption will involve translation of data into another form, or code, so that only people with access to a secret key (the decryption key) can read it. When a user enters data into a form and clicks on the submit button. The encryption component encrypts the data and inserts the encrypted data into the database. The sequence diagram in figure 3 illustrates this.</w:t>
      </w:r>
    </w:p>
    <w:p w14:paraId="55E7D133" w14:textId="19B8F799" w:rsidR="00324C35" w:rsidRDefault="00324C35" w:rsidP="00324C35">
      <w:pPr>
        <w:keepNext/>
        <w:spacing w:line="360" w:lineRule="auto"/>
        <w:jc w:val="both"/>
      </w:pPr>
      <w:commentRangeStart w:id="119"/>
      <w:r w:rsidRPr="0048322E">
        <w:rPr>
          <w:noProof/>
        </w:rPr>
        <w:lastRenderedPageBreak/>
        <w:drawing>
          <wp:inline distT="0" distB="0" distL="0" distR="0" wp14:anchorId="27AC3553" wp14:editId="00175232">
            <wp:extent cx="5943600" cy="2943225"/>
            <wp:effectExtent l="0" t="0" r="0" b="9525"/>
            <wp:docPr id="6" name="Picture 6"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commentRangeEnd w:id="119"/>
      <w:r w:rsidR="00151E23">
        <w:rPr>
          <w:rStyle w:val="CommentReference"/>
        </w:rPr>
        <w:commentReference w:id="119"/>
      </w:r>
    </w:p>
    <w:p w14:paraId="39517FD3" w14:textId="77777777" w:rsidR="00324C35" w:rsidRPr="0048322E" w:rsidRDefault="00324C35" w:rsidP="00324C35">
      <w:pPr>
        <w:pStyle w:val="Caption"/>
        <w:jc w:val="both"/>
      </w:pPr>
      <w:bookmarkStart w:id="120" w:name="_Toc34757929"/>
      <w:r>
        <w:t xml:space="preserve">Figure 3.2. </w:t>
      </w:r>
      <w:r>
        <w:fldChar w:fldCharType="begin"/>
      </w:r>
      <w:r>
        <w:instrText xml:space="preserve"> SEQ Figure_3.2. \* ARABIC </w:instrText>
      </w:r>
      <w:r>
        <w:fldChar w:fldCharType="separate"/>
      </w:r>
      <w:r>
        <w:rPr>
          <w:noProof/>
        </w:rPr>
        <w:t>3</w:t>
      </w:r>
      <w:r>
        <w:fldChar w:fldCharType="end"/>
      </w:r>
      <w:r>
        <w:t xml:space="preserve"> sequence diagram for encrypt data component</w:t>
      </w:r>
      <w:bookmarkEnd w:id="120"/>
    </w:p>
    <w:p w14:paraId="06A18385" w14:textId="77777777" w:rsidR="00324C35" w:rsidRPr="0048322E" w:rsidRDefault="00324C35" w:rsidP="00324C35">
      <w:pPr>
        <w:numPr>
          <w:ilvl w:val="2"/>
          <w:numId w:val="5"/>
        </w:numPr>
        <w:spacing w:line="360" w:lineRule="auto"/>
        <w:jc w:val="both"/>
      </w:pPr>
      <w:r w:rsidRPr="0048322E">
        <w:t>Create user levels and roles.</w:t>
      </w:r>
    </w:p>
    <w:p w14:paraId="7D3F2BD3" w14:textId="7FE13467" w:rsidR="00324C35" w:rsidRPr="0048322E" w:rsidRDefault="00324C35" w:rsidP="00324C35">
      <w:pPr>
        <w:pStyle w:val="NormalWeb"/>
        <w:spacing w:before="144" w:beforeAutospacing="0" w:after="0" w:afterAutospacing="0" w:line="360" w:lineRule="auto"/>
        <w:jc w:val="both"/>
        <w:rPr>
          <w:color w:val="000000"/>
        </w:rPr>
      </w:pPr>
      <w:r w:rsidRPr="0048322E">
        <w:rPr>
          <w:color w:val="000000"/>
        </w:rPr>
        <w:t xml:space="preserve">The system has different users each with rights to access given data according to their responsibility. When the user clicks add new user, the system loads a form for the user to enter data among which the user select the role of the new user being created. The system </w:t>
      </w:r>
      <w:del w:id="121" w:author="user1" w:date="2020-04-30T02:27:00Z">
        <w:r w:rsidRPr="0048322E" w:rsidDel="00151E23">
          <w:rPr>
            <w:color w:val="000000"/>
          </w:rPr>
          <w:delText xml:space="preserve">creates </w:delText>
        </w:r>
      </w:del>
      <w:ins w:id="122" w:author="user1" w:date="2020-04-30T02:27:00Z">
        <w:r w:rsidR="00151E23">
          <w:rPr>
            <w:color w:val="000000"/>
          </w:rPr>
          <w:t xml:space="preserve">do </w:t>
        </w:r>
        <w:proofErr w:type="spellStart"/>
        <w:r w:rsidR="00151E23">
          <w:rPr>
            <w:color w:val="000000"/>
          </w:rPr>
          <w:t>yoy</w:t>
        </w:r>
        <w:proofErr w:type="spellEnd"/>
        <w:r w:rsidR="00151E23">
          <w:rPr>
            <w:color w:val="000000"/>
          </w:rPr>
          <w:t xml:space="preserve"> already have this. Check your tenses</w:t>
        </w:r>
        <w:r w:rsidR="00151E23" w:rsidRPr="0048322E">
          <w:rPr>
            <w:color w:val="000000"/>
          </w:rPr>
          <w:t xml:space="preserve"> </w:t>
        </w:r>
      </w:ins>
      <w:r w:rsidRPr="0048322E">
        <w:rPr>
          <w:color w:val="000000"/>
        </w:rPr>
        <w:t xml:space="preserve">a user record in the database and notifies the user creating the new user. The sequence diagram in figure </w:t>
      </w:r>
      <w:del w:id="123" w:author="user1" w:date="2020-04-30T02:27:00Z">
        <w:r w:rsidRPr="0048322E" w:rsidDel="00CF0376">
          <w:rPr>
            <w:color w:val="000000"/>
          </w:rPr>
          <w:delText xml:space="preserve">4 </w:delText>
        </w:r>
      </w:del>
      <w:ins w:id="124" w:author="user1" w:date="2020-04-30T02:27:00Z">
        <w:r w:rsidR="00CF0376">
          <w:rPr>
            <w:color w:val="000000"/>
          </w:rPr>
          <w:t xml:space="preserve">where??? What is wrong with you? </w:t>
        </w:r>
      </w:ins>
      <w:r w:rsidRPr="0048322E">
        <w:rPr>
          <w:color w:val="000000"/>
        </w:rPr>
        <w:t>illustrates the flow of data and actions.</w:t>
      </w:r>
    </w:p>
    <w:p w14:paraId="7B814BCA" w14:textId="5812A803" w:rsidR="00324C35" w:rsidRDefault="00CF0376" w:rsidP="00324C35">
      <w:pPr>
        <w:pStyle w:val="NormalWeb"/>
        <w:keepNext/>
        <w:spacing w:before="144" w:beforeAutospacing="0" w:after="0" w:afterAutospacing="0" w:line="360" w:lineRule="auto"/>
        <w:jc w:val="both"/>
      </w:pPr>
      <w:ins w:id="125" w:author="user1" w:date="2020-04-30T02:28:00Z">
        <w:r>
          <w:rPr>
            <w:noProof/>
            <w:color w:val="000000"/>
          </w:rPr>
          <w:lastRenderedPageBreak/>
          <w:t xml:space="preserve">Delete figure its useless . </w:t>
        </w:r>
      </w:ins>
      <w:r w:rsidR="00324C35" w:rsidRPr="0048322E">
        <w:rPr>
          <w:noProof/>
          <w:color w:val="000000"/>
        </w:rPr>
        <w:drawing>
          <wp:inline distT="0" distB="0" distL="0" distR="0" wp14:anchorId="14867C88" wp14:editId="12A9C9AE">
            <wp:extent cx="5943600" cy="3810000"/>
            <wp:effectExtent l="0" t="0" r="0" b="0"/>
            <wp:docPr id="5" name="Picture 5" descr="Screenshot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2A457441" w14:textId="09C12B06" w:rsidR="00324C35" w:rsidRDefault="00324C35" w:rsidP="00324C35">
      <w:pPr>
        <w:pStyle w:val="Caption"/>
        <w:jc w:val="both"/>
      </w:pPr>
      <w:bookmarkStart w:id="126" w:name="_Toc34757930"/>
      <w:r>
        <w:t xml:space="preserve">Figure 3.2. </w:t>
      </w:r>
      <w:r>
        <w:fldChar w:fldCharType="begin"/>
      </w:r>
      <w:r>
        <w:instrText xml:space="preserve"> SEQ Figure_3.2. \* ARABIC </w:instrText>
      </w:r>
      <w:r>
        <w:fldChar w:fldCharType="separate"/>
      </w:r>
      <w:r>
        <w:rPr>
          <w:noProof/>
        </w:rPr>
        <w:t>4</w:t>
      </w:r>
      <w:r>
        <w:fldChar w:fldCharType="end"/>
      </w:r>
      <w:r>
        <w:t xml:space="preserve"> Sequence diagram for add user levels and roles component</w:t>
      </w:r>
      <w:bookmarkEnd w:id="126"/>
    </w:p>
    <w:p w14:paraId="529C2A7E" w14:textId="4C170F25" w:rsidR="007C0B80" w:rsidRDefault="007C0B80" w:rsidP="007C0B80"/>
    <w:p w14:paraId="2BACE372" w14:textId="48486338" w:rsidR="007C0B80" w:rsidRDefault="007C0B80" w:rsidP="007C0B80"/>
    <w:p w14:paraId="1C133376" w14:textId="21FBC8DB" w:rsidR="007C0B80" w:rsidRDefault="007C0B80" w:rsidP="007C0B80"/>
    <w:p w14:paraId="53554995" w14:textId="75048207" w:rsidR="007C0B80" w:rsidRDefault="007C0B80" w:rsidP="007C0B80"/>
    <w:p w14:paraId="48FD39A2" w14:textId="24A701D9" w:rsidR="007C0B80" w:rsidRDefault="007C0B80" w:rsidP="007C0B80"/>
    <w:p w14:paraId="35FEB00F" w14:textId="2654B688" w:rsidR="007C0B80" w:rsidRDefault="007C0B80" w:rsidP="007C0B80"/>
    <w:p w14:paraId="1AEB53EE" w14:textId="5341F36F" w:rsidR="007C0B80" w:rsidRDefault="007C0B80" w:rsidP="007C0B80"/>
    <w:p w14:paraId="2424C902" w14:textId="183C4B3D" w:rsidR="007C0B80" w:rsidRDefault="007C0B80" w:rsidP="007C0B80"/>
    <w:p w14:paraId="5C1F28C4" w14:textId="56F4D5DA" w:rsidR="007C0B80" w:rsidRDefault="007C0B80" w:rsidP="007C0B80"/>
    <w:p w14:paraId="09BCF639" w14:textId="77777777" w:rsidR="007C0B80" w:rsidRPr="007C0B80" w:rsidRDefault="007C0B80" w:rsidP="007C0B80"/>
    <w:p w14:paraId="45899C6F" w14:textId="2A00C752" w:rsidR="00324C35" w:rsidRPr="0048322E" w:rsidRDefault="00324C35" w:rsidP="00324C35">
      <w:pPr>
        <w:pStyle w:val="Heading1"/>
        <w:numPr>
          <w:ilvl w:val="0"/>
          <w:numId w:val="1"/>
        </w:numPr>
        <w:spacing w:line="360" w:lineRule="auto"/>
        <w:jc w:val="both"/>
      </w:pPr>
      <w:bookmarkStart w:id="127" w:name="_Toc34759522"/>
      <w:r w:rsidRPr="0048322E">
        <w:lastRenderedPageBreak/>
        <w:t xml:space="preserve">Data </w:t>
      </w:r>
      <w:commentRangeStart w:id="128"/>
      <w:r w:rsidRPr="0048322E">
        <w:t>Design</w:t>
      </w:r>
      <w:bookmarkEnd w:id="127"/>
      <w:commentRangeEnd w:id="128"/>
      <w:r w:rsidR="00215031">
        <w:rPr>
          <w:rStyle w:val="CommentReference"/>
          <w:rFonts w:eastAsia="Calibri"/>
          <w:b w:val="0"/>
          <w:bCs w:val="0"/>
          <w:kern w:val="0"/>
        </w:rPr>
        <w:commentReference w:id="128"/>
      </w:r>
    </w:p>
    <w:p w14:paraId="4B43185A" w14:textId="46F042F2" w:rsidR="00324C35" w:rsidRPr="0048322E" w:rsidRDefault="00324C35" w:rsidP="00324C35">
      <w:pPr>
        <w:pStyle w:val="Heading2"/>
        <w:numPr>
          <w:ilvl w:val="1"/>
          <w:numId w:val="1"/>
        </w:numPr>
        <w:spacing w:line="360" w:lineRule="auto"/>
        <w:jc w:val="both"/>
      </w:pPr>
      <w:r>
        <w:t xml:space="preserve"> </w:t>
      </w:r>
      <w:bookmarkStart w:id="129" w:name="_Toc34759523"/>
      <w:r w:rsidRPr="0048322E">
        <w:t>Data Description</w:t>
      </w:r>
      <w:bookmarkEnd w:id="129"/>
    </w:p>
    <w:p w14:paraId="680A2037" w14:textId="5EC44D82" w:rsidR="00324C35" w:rsidRDefault="00324C35" w:rsidP="00324C35">
      <w:pPr>
        <w:spacing w:line="360" w:lineRule="auto"/>
        <w:jc w:val="both"/>
        <w:rPr>
          <w:ins w:id="130" w:author="user1" w:date="2020-04-30T02:30:00Z"/>
        </w:rPr>
      </w:pPr>
      <w:r w:rsidRPr="0048322E">
        <w:t>Since the weather data repository system is an information-based system, the users of the system are expected to create, manipulate, update and delete data. This section therefore gives a description of the data structures of the system.</w:t>
      </w:r>
    </w:p>
    <w:p w14:paraId="2BDE6CF0" w14:textId="0F05FE92" w:rsidR="00CF0376" w:rsidRDefault="00CF0376" w:rsidP="00324C35">
      <w:pPr>
        <w:spacing w:line="360" w:lineRule="auto"/>
        <w:jc w:val="both"/>
        <w:rPr>
          <w:ins w:id="131" w:author="user1" w:date="2020-04-30T02:30:00Z"/>
        </w:rPr>
      </w:pPr>
    </w:p>
    <w:p w14:paraId="7403D02C" w14:textId="05FCA1F2" w:rsidR="00CF0376" w:rsidRDefault="00CF0376" w:rsidP="00324C35">
      <w:pPr>
        <w:spacing w:line="360" w:lineRule="auto"/>
        <w:jc w:val="both"/>
        <w:rPr>
          <w:ins w:id="132" w:author="user1" w:date="2020-04-30T02:30:00Z"/>
        </w:rPr>
      </w:pPr>
      <w:proofErr w:type="spellStart"/>
      <w:ins w:id="133" w:author="user1" w:date="2020-04-30T02:30:00Z">
        <w:r>
          <w:t>Fisrst</w:t>
        </w:r>
        <w:proofErr w:type="spellEnd"/>
        <w:r>
          <w:t xml:space="preserve"> describe and list all the entities  and attributes here before you draw the ERD</w:t>
        </w:r>
      </w:ins>
    </w:p>
    <w:p w14:paraId="47DD755D" w14:textId="77777777" w:rsidR="00CF0376" w:rsidRPr="0048322E" w:rsidRDefault="00CF0376" w:rsidP="00324C35">
      <w:pPr>
        <w:spacing w:line="360" w:lineRule="auto"/>
        <w:jc w:val="both"/>
      </w:pPr>
    </w:p>
    <w:p w14:paraId="6782D0EB" w14:textId="77777777" w:rsidR="00324C35" w:rsidRPr="0048322E" w:rsidRDefault="00324C35" w:rsidP="00324C35">
      <w:pPr>
        <w:spacing w:line="360" w:lineRule="auto"/>
        <w:jc w:val="both"/>
      </w:pPr>
      <w:r w:rsidRPr="0048322E">
        <w:t xml:space="preserve">Described here is the database structure composed of the Station, </w:t>
      </w:r>
      <w:proofErr w:type="spellStart"/>
      <w:r w:rsidRPr="0048322E">
        <w:t>UserRole</w:t>
      </w:r>
      <w:proofErr w:type="spellEnd"/>
      <w:r w:rsidRPr="0048322E">
        <w:t xml:space="preserve">, User, </w:t>
      </w:r>
      <w:proofErr w:type="spellStart"/>
      <w:r w:rsidRPr="0048322E">
        <w:t>Userlog</w:t>
      </w:r>
      <w:proofErr w:type="spellEnd"/>
      <w:r w:rsidRPr="0048322E">
        <w:t xml:space="preserve"> and </w:t>
      </w:r>
      <w:proofErr w:type="spellStart"/>
      <w:r w:rsidRPr="0048322E">
        <w:t>observationSlip</w:t>
      </w:r>
      <w:proofErr w:type="spellEnd"/>
      <w:r w:rsidRPr="0048322E">
        <w:t xml:space="preserve"> tables. Fields indicated PK are primary keys for each table and fields marked FK are foreign keys.</w:t>
      </w:r>
    </w:p>
    <w:p w14:paraId="2095B9A4" w14:textId="2E2ACD3D" w:rsidR="00324C35" w:rsidRDefault="00324C35" w:rsidP="00324C35">
      <w:pPr>
        <w:keepNext/>
        <w:spacing w:line="360" w:lineRule="auto"/>
        <w:ind w:left="360"/>
        <w:jc w:val="both"/>
      </w:pPr>
      <w:commentRangeStart w:id="134"/>
      <w:commentRangeStart w:id="135"/>
      <w:commentRangeStart w:id="136"/>
      <w:commentRangeStart w:id="137"/>
      <w:r w:rsidRPr="0048322E">
        <w:rPr>
          <w:noProof/>
        </w:rPr>
        <w:drawing>
          <wp:inline distT="0" distB="0" distL="0" distR="0" wp14:anchorId="06643CE9" wp14:editId="4487F0B9">
            <wp:extent cx="5943600" cy="3762375"/>
            <wp:effectExtent l="0" t="0" r="0" b="9525"/>
            <wp:docPr id="4" name="Picture 4" descr="Screenshot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commentRangeEnd w:id="134"/>
      <w:commentRangeEnd w:id="135"/>
      <w:commentRangeEnd w:id="136"/>
      <w:commentRangeEnd w:id="137"/>
      <w:r w:rsidR="00215031">
        <w:rPr>
          <w:rStyle w:val="CommentReference"/>
        </w:rPr>
        <w:commentReference w:id="137"/>
      </w:r>
      <w:r w:rsidR="0033142D">
        <w:rPr>
          <w:rStyle w:val="CommentReference"/>
        </w:rPr>
        <w:commentReference w:id="136"/>
      </w:r>
      <w:r w:rsidR="008A4CDE">
        <w:rPr>
          <w:rStyle w:val="CommentReference"/>
        </w:rPr>
        <w:commentReference w:id="135"/>
      </w:r>
      <w:r w:rsidR="00305421">
        <w:rPr>
          <w:rStyle w:val="CommentReference"/>
        </w:rPr>
        <w:commentReference w:id="134"/>
      </w:r>
    </w:p>
    <w:p w14:paraId="2AFF7C21" w14:textId="47205B03" w:rsidR="00324C35" w:rsidRPr="0048322E" w:rsidRDefault="00324C35" w:rsidP="00324C35">
      <w:pPr>
        <w:pStyle w:val="Caption"/>
        <w:jc w:val="both"/>
      </w:pPr>
      <w:bookmarkStart w:id="138" w:name="_Toc34757931"/>
      <w:r>
        <w:t xml:space="preserve">Figure 4.1. </w:t>
      </w:r>
      <w:r>
        <w:fldChar w:fldCharType="begin"/>
      </w:r>
      <w:r>
        <w:instrText xml:space="preserve"> SEQ Figure_4.1. \* ARABIC </w:instrText>
      </w:r>
      <w:r>
        <w:fldChar w:fldCharType="separate"/>
      </w:r>
      <w:r>
        <w:rPr>
          <w:noProof/>
        </w:rPr>
        <w:t>1</w:t>
      </w:r>
      <w:r>
        <w:fldChar w:fldCharType="end"/>
      </w:r>
      <w:r>
        <w:t xml:space="preserve"> </w:t>
      </w:r>
      <w:del w:id="139" w:author="user1" w:date="2020-04-30T02:32:00Z">
        <w:r w:rsidDel="008A4CDE">
          <w:delText>Data design for the weather data repository system</w:delText>
        </w:r>
      </w:del>
      <w:bookmarkEnd w:id="138"/>
      <w:ins w:id="140" w:author="user1" w:date="2020-04-30T02:32:00Z">
        <w:r w:rsidR="008A4CDE">
          <w:t>ERD (oh my God!!!!!)</w:t>
        </w:r>
      </w:ins>
    </w:p>
    <w:p w14:paraId="2649D6A1" w14:textId="418A92DA" w:rsidR="00324C35" w:rsidRPr="0048322E" w:rsidRDefault="00324C35" w:rsidP="00324C35">
      <w:pPr>
        <w:pStyle w:val="Heading2"/>
        <w:numPr>
          <w:ilvl w:val="0"/>
          <w:numId w:val="0"/>
        </w:numPr>
        <w:spacing w:line="360" w:lineRule="auto"/>
        <w:ind w:left="720"/>
        <w:jc w:val="both"/>
      </w:pPr>
      <w:bookmarkStart w:id="141" w:name="_Toc34759524"/>
      <w:r w:rsidRPr="0048322E">
        <w:lastRenderedPageBreak/>
        <w:t>4.2 Data Dictionary</w:t>
      </w:r>
      <w:bookmarkEnd w:id="141"/>
    </w:p>
    <w:p w14:paraId="79BBB3C1" w14:textId="77777777" w:rsidR="00324C35" w:rsidRPr="0048322E" w:rsidRDefault="00324C35" w:rsidP="00324C35">
      <w:pPr>
        <w:pStyle w:val="Caption"/>
        <w:spacing w:line="360" w:lineRule="auto"/>
        <w:jc w:val="both"/>
      </w:pPr>
      <w:bookmarkStart w:id="142" w:name="_Toc34120437"/>
      <w:bookmarkStart w:id="143" w:name="_Toc34757932"/>
      <w:bookmarkStart w:id="144" w:name="_Toc34759562"/>
      <w:r w:rsidRPr="0048322E">
        <w:t xml:space="preserve">Table </w:t>
      </w:r>
      <w:r w:rsidRPr="0048322E">
        <w:fldChar w:fldCharType="begin"/>
      </w:r>
      <w:r w:rsidRPr="0048322E">
        <w:instrText xml:space="preserve"> SEQ Table \* ARABIC </w:instrText>
      </w:r>
      <w:r w:rsidRPr="0048322E">
        <w:fldChar w:fldCharType="separate"/>
      </w:r>
      <w:r>
        <w:rPr>
          <w:noProof/>
        </w:rPr>
        <w:t>3</w:t>
      </w:r>
      <w:r w:rsidRPr="0048322E">
        <w:fldChar w:fldCharType="end"/>
      </w:r>
      <w:r w:rsidRPr="0048322E">
        <w:t>: User Entity for inserting a new system user</w:t>
      </w:r>
      <w:bookmarkEnd w:id="142"/>
      <w:bookmarkEnd w:id="143"/>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3"/>
        <w:gridCol w:w="2330"/>
        <w:gridCol w:w="2346"/>
      </w:tblGrid>
      <w:tr w:rsidR="00324C35" w:rsidRPr="0048322E" w14:paraId="4B89A9C1" w14:textId="77777777" w:rsidTr="00E56360">
        <w:tc>
          <w:tcPr>
            <w:tcW w:w="2394" w:type="dxa"/>
            <w:shd w:val="clear" w:color="auto" w:fill="auto"/>
          </w:tcPr>
          <w:p w14:paraId="30EBE814" w14:textId="77777777" w:rsidR="00324C35" w:rsidRPr="0048322E" w:rsidRDefault="00324C35" w:rsidP="00E56360">
            <w:pPr>
              <w:spacing w:line="360" w:lineRule="auto"/>
              <w:jc w:val="both"/>
              <w:rPr>
                <w:szCs w:val="24"/>
              </w:rPr>
            </w:pPr>
            <w:r w:rsidRPr="0048322E">
              <w:rPr>
                <w:szCs w:val="24"/>
              </w:rPr>
              <w:t>Field Name</w:t>
            </w:r>
          </w:p>
        </w:tc>
        <w:tc>
          <w:tcPr>
            <w:tcW w:w="2394" w:type="dxa"/>
            <w:shd w:val="clear" w:color="auto" w:fill="auto"/>
          </w:tcPr>
          <w:p w14:paraId="65330F92" w14:textId="77777777" w:rsidR="00324C35" w:rsidRPr="0048322E" w:rsidRDefault="00324C35" w:rsidP="00E56360">
            <w:pPr>
              <w:spacing w:line="360" w:lineRule="auto"/>
              <w:jc w:val="both"/>
              <w:rPr>
                <w:szCs w:val="24"/>
              </w:rPr>
            </w:pPr>
            <w:r w:rsidRPr="0048322E">
              <w:rPr>
                <w:szCs w:val="24"/>
              </w:rPr>
              <w:t>Data Type</w:t>
            </w:r>
          </w:p>
        </w:tc>
        <w:tc>
          <w:tcPr>
            <w:tcW w:w="2394" w:type="dxa"/>
            <w:shd w:val="clear" w:color="auto" w:fill="auto"/>
          </w:tcPr>
          <w:p w14:paraId="72E938BD" w14:textId="77777777" w:rsidR="00324C35" w:rsidRPr="0048322E" w:rsidRDefault="00324C35" w:rsidP="00E56360">
            <w:pPr>
              <w:spacing w:line="360" w:lineRule="auto"/>
              <w:jc w:val="both"/>
              <w:rPr>
                <w:szCs w:val="24"/>
              </w:rPr>
            </w:pPr>
            <w:r w:rsidRPr="0048322E">
              <w:rPr>
                <w:szCs w:val="24"/>
              </w:rPr>
              <w:t>Field Size for Display</w:t>
            </w:r>
          </w:p>
        </w:tc>
        <w:tc>
          <w:tcPr>
            <w:tcW w:w="2394" w:type="dxa"/>
            <w:shd w:val="clear" w:color="auto" w:fill="auto"/>
          </w:tcPr>
          <w:p w14:paraId="7832AFA8" w14:textId="77777777" w:rsidR="00324C35" w:rsidRPr="0048322E" w:rsidRDefault="00324C35" w:rsidP="00E56360">
            <w:pPr>
              <w:spacing w:line="360" w:lineRule="auto"/>
              <w:jc w:val="both"/>
              <w:rPr>
                <w:szCs w:val="24"/>
              </w:rPr>
            </w:pPr>
            <w:r w:rsidRPr="0048322E">
              <w:rPr>
                <w:szCs w:val="24"/>
              </w:rPr>
              <w:t>Description</w:t>
            </w:r>
          </w:p>
        </w:tc>
      </w:tr>
      <w:tr w:rsidR="00324C35" w:rsidRPr="0048322E" w14:paraId="652E3FC5" w14:textId="77777777" w:rsidTr="00E56360">
        <w:tc>
          <w:tcPr>
            <w:tcW w:w="2394" w:type="dxa"/>
            <w:shd w:val="clear" w:color="auto" w:fill="auto"/>
          </w:tcPr>
          <w:p w14:paraId="7B423657" w14:textId="77777777" w:rsidR="00324C35" w:rsidRPr="0048322E" w:rsidRDefault="00324C35" w:rsidP="00E56360">
            <w:pPr>
              <w:spacing w:line="360" w:lineRule="auto"/>
              <w:jc w:val="both"/>
              <w:rPr>
                <w:szCs w:val="24"/>
              </w:rPr>
            </w:pPr>
            <w:r w:rsidRPr="0048322E">
              <w:rPr>
                <w:szCs w:val="24"/>
              </w:rPr>
              <w:t>Id</w:t>
            </w:r>
          </w:p>
        </w:tc>
        <w:tc>
          <w:tcPr>
            <w:tcW w:w="2394" w:type="dxa"/>
            <w:shd w:val="clear" w:color="auto" w:fill="auto"/>
          </w:tcPr>
          <w:p w14:paraId="362B90A8" w14:textId="77777777" w:rsidR="00324C35" w:rsidRPr="0048322E" w:rsidRDefault="00324C35" w:rsidP="00E56360">
            <w:pPr>
              <w:spacing w:line="360" w:lineRule="auto"/>
              <w:jc w:val="both"/>
              <w:rPr>
                <w:szCs w:val="24"/>
              </w:rPr>
            </w:pPr>
            <w:r w:rsidRPr="0048322E">
              <w:rPr>
                <w:szCs w:val="24"/>
              </w:rPr>
              <w:t>integer</w:t>
            </w:r>
          </w:p>
        </w:tc>
        <w:tc>
          <w:tcPr>
            <w:tcW w:w="2394" w:type="dxa"/>
            <w:shd w:val="clear" w:color="auto" w:fill="auto"/>
          </w:tcPr>
          <w:p w14:paraId="405949FC" w14:textId="77777777" w:rsidR="00324C35" w:rsidRPr="0048322E" w:rsidRDefault="00324C35" w:rsidP="00E56360">
            <w:pPr>
              <w:spacing w:line="360" w:lineRule="auto"/>
              <w:jc w:val="both"/>
              <w:rPr>
                <w:szCs w:val="24"/>
              </w:rPr>
            </w:pPr>
            <w:r w:rsidRPr="0048322E">
              <w:rPr>
                <w:szCs w:val="24"/>
              </w:rPr>
              <w:t>11</w:t>
            </w:r>
          </w:p>
        </w:tc>
        <w:tc>
          <w:tcPr>
            <w:tcW w:w="2394" w:type="dxa"/>
            <w:shd w:val="clear" w:color="auto" w:fill="auto"/>
          </w:tcPr>
          <w:p w14:paraId="3C7810EE" w14:textId="77777777" w:rsidR="00324C35" w:rsidRPr="0048322E" w:rsidRDefault="00324C35" w:rsidP="00E56360">
            <w:pPr>
              <w:spacing w:line="360" w:lineRule="auto"/>
              <w:jc w:val="both"/>
              <w:rPr>
                <w:szCs w:val="24"/>
              </w:rPr>
            </w:pPr>
            <w:r w:rsidRPr="0048322E">
              <w:rPr>
                <w:szCs w:val="24"/>
              </w:rPr>
              <w:t>Unique identifier for each User</w:t>
            </w:r>
          </w:p>
        </w:tc>
      </w:tr>
      <w:tr w:rsidR="00324C35" w:rsidRPr="0048322E" w14:paraId="6B0AEFEC" w14:textId="77777777" w:rsidTr="00E56360">
        <w:tc>
          <w:tcPr>
            <w:tcW w:w="2394" w:type="dxa"/>
            <w:shd w:val="clear" w:color="auto" w:fill="auto"/>
          </w:tcPr>
          <w:p w14:paraId="3A514315" w14:textId="77777777" w:rsidR="00324C35" w:rsidRPr="0048322E" w:rsidRDefault="00324C35" w:rsidP="00E56360">
            <w:pPr>
              <w:spacing w:line="360" w:lineRule="auto"/>
              <w:jc w:val="both"/>
              <w:rPr>
                <w:szCs w:val="24"/>
              </w:rPr>
            </w:pPr>
            <w:bookmarkStart w:id="145" w:name="_Hlk32996955"/>
            <w:r w:rsidRPr="0048322E">
              <w:rPr>
                <w:szCs w:val="24"/>
              </w:rPr>
              <w:t>name</w:t>
            </w:r>
          </w:p>
        </w:tc>
        <w:tc>
          <w:tcPr>
            <w:tcW w:w="2394" w:type="dxa"/>
            <w:shd w:val="clear" w:color="auto" w:fill="auto"/>
          </w:tcPr>
          <w:p w14:paraId="5A87404A" w14:textId="77777777" w:rsidR="00324C35" w:rsidRPr="0048322E" w:rsidRDefault="00324C35" w:rsidP="00E56360">
            <w:pPr>
              <w:spacing w:line="360" w:lineRule="auto"/>
              <w:jc w:val="both"/>
              <w:rPr>
                <w:szCs w:val="24"/>
              </w:rPr>
            </w:pPr>
            <w:r w:rsidRPr="0048322E">
              <w:rPr>
                <w:szCs w:val="24"/>
              </w:rPr>
              <w:t>varchar</w:t>
            </w:r>
          </w:p>
        </w:tc>
        <w:tc>
          <w:tcPr>
            <w:tcW w:w="2394" w:type="dxa"/>
            <w:shd w:val="clear" w:color="auto" w:fill="auto"/>
          </w:tcPr>
          <w:p w14:paraId="11BA318D" w14:textId="77777777" w:rsidR="00324C35" w:rsidRPr="0048322E" w:rsidRDefault="00324C35" w:rsidP="00E56360">
            <w:pPr>
              <w:spacing w:line="360" w:lineRule="auto"/>
              <w:jc w:val="both"/>
              <w:rPr>
                <w:szCs w:val="24"/>
              </w:rPr>
            </w:pPr>
            <w:r w:rsidRPr="0048322E">
              <w:rPr>
                <w:szCs w:val="24"/>
              </w:rPr>
              <w:t>255</w:t>
            </w:r>
          </w:p>
        </w:tc>
        <w:tc>
          <w:tcPr>
            <w:tcW w:w="2394" w:type="dxa"/>
            <w:shd w:val="clear" w:color="auto" w:fill="auto"/>
          </w:tcPr>
          <w:p w14:paraId="2F0B9975" w14:textId="77777777" w:rsidR="00324C35" w:rsidRPr="0048322E" w:rsidRDefault="00324C35" w:rsidP="00E56360">
            <w:pPr>
              <w:spacing w:line="360" w:lineRule="auto"/>
              <w:jc w:val="both"/>
              <w:rPr>
                <w:szCs w:val="24"/>
              </w:rPr>
            </w:pPr>
            <w:r w:rsidRPr="0048322E">
              <w:rPr>
                <w:szCs w:val="24"/>
              </w:rPr>
              <w:t>Users name</w:t>
            </w:r>
          </w:p>
        </w:tc>
      </w:tr>
      <w:bookmarkEnd w:id="145"/>
      <w:tr w:rsidR="00324C35" w:rsidRPr="0048322E" w14:paraId="7DB801EF" w14:textId="77777777" w:rsidTr="00E56360">
        <w:tc>
          <w:tcPr>
            <w:tcW w:w="2394" w:type="dxa"/>
            <w:shd w:val="clear" w:color="auto" w:fill="auto"/>
          </w:tcPr>
          <w:p w14:paraId="1DA32972" w14:textId="77777777" w:rsidR="00324C35" w:rsidRPr="0048322E" w:rsidRDefault="00324C35" w:rsidP="00E56360">
            <w:pPr>
              <w:spacing w:line="360" w:lineRule="auto"/>
              <w:jc w:val="both"/>
              <w:rPr>
                <w:szCs w:val="24"/>
              </w:rPr>
            </w:pPr>
            <w:r w:rsidRPr="0048322E">
              <w:rPr>
                <w:szCs w:val="24"/>
              </w:rPr>
              <w:t>email</w:t>
            </w:r>
          </w:p>
        </w:tc>
        <w:tc>
          <w:tcPr>
            <w:tcW w:w="2394" w:type="dxa"/>
            <w:shd w:val="clear" w:color="auto" w:fill="auto"/>
          </w:tcPr>
          <w:p w14:paraId="1779C5DF" w14:textId="77777777" w:rsidR="00324C35" w:rsidRPr="0048322E" w:rsidRDefault="00324C35" w:rsidP="00E56360">
            <w:pPr>
              <w:spacing w:line="360" w:lineRule="auto"/>
              <w:jc w:val="both"/>
              <w:rPr>
                <w:szCs w:val="24"/>
              </w:rPr>
            </w:pPr>
            <w:r w:rsidRPr="0048322E">
              <w:rPr>
                <w:szCs w:val="24"/>
              </w:rPr>
              <w:t>varchar</w:t>
            </w:r>
          </w:p>
        </w:tc>
        <w:tc>
          <w:tcPr>
            <w:tcW w:w="2394" w:type="dxa"/>
            <w:shd w:val="clear" w:color="auto" w:fill="auto"/>
          </w:tcPr>
          <w:p w14:paraId="35A8AC1E" w14:textId="77777777" w:rsidR="00324C35" w:rsidRPr="0048322E" w:rsidRDefault="00324C35" w:rsidP="00E56360">
            <w:pPr>
              <w:spacing w:line="360" w:lineRule="auto"/>
              <w:jc w:val="both"/>
              <w:rPr>
                <w:szCs w:val="24"/>
              </w:rPr>
            </w:pPr>
            <w:r w:rsidRPr="0048322E">
              <w:rPr>
                <w:szCs w:val="24"/>
              </w:rPr>
              <w:t>255</w:t>
            </w:r>
          </w:p>
        </w:tc>
        <w:tc>
          <w:tcPr>
            <w:tcW w:w="2394" w:type="dxa"/>
            <w:shd w:val="clear" w:color="auto" w:fill="auto"/>
          </w:tcPr>
          <w:p w14:paraId="22DFC5E7" w14:textId="77777777" w:rsidR="00324C35" w:rsidRPr="0048322E" w:rsidRDefault="00324C35" w:rsidP="00E56360">
            <w:pPr>
              <w:spacing w:line="360" w:lineRule="auto"/>
              <w:jc w:val="both"/>
              <w:rPr>
                <w:szCs w:val="24"/>
              </w:rPr>
            </w:pPr>
            <w:r w:rsidRPr="0048322E">
              <w:rPr>
                <w:szCs w:val="24"/>
              </w:rPr>
              <w:t>Users email address</w:t>
            </w:r>
          </w:p>
        </w:tc>
      </w:tr>
      <w:tr w:rsidR="00324C35" w:rsidRPr="0048322E" w14:paraId="63F91052" w14:textId="77777777" w:rsidTr="00E56360">
        <w:tc>
          <w:tcPr>
            <w:tcW w:w="2394" w:type="dxa"/>
            <w:shd w:val="clear" w:color="auto" w:fill="auto"/>
          </w:tcPr>
          <w:p w14:paraId="172F37EB" w14:textId="77777777" w:rsidR="00324C35" w:rsidRPr="0048322E" w:rsidRDefault="00324C35" w:rsidP="00E56360">
            <w:pPr>
              <w:spacing w:line="360" w:lineRule="auto"/>
              <w:jc w:val="both"/>
              <w:rPr>
                <w:szCs w:val="24"/>
              </w:rPr>
            </w:pPr>
            <w:r w:rsidRPr="0048322E">
              <w:rPr>
                <w:szCs w:val="24"/>
              </w:rPr>
              <w:t>password</w:t>
            </w:r>
          </w:p>
        </w:tc>
        <w:tc>
          <w:tcPr>
            <w:tcW w:w="2394" w:type="dxa"/>
            <w:shd w:val="clear" w:color="auto" w:fill="auto"/>
          </w:tcPr>
          <w:p w14:paraId="09810339" w14:textId="77777777" w:rsidR="00324C35" w:rsidRPr="0048322E" w:rsidRDefault="00324C35" w:rsidP="00E56360">
            <w:pPr>
              <w:spacing w:line="360" w:lineRule="auto"/>
              <w:jc w:val="both"/>
              <w:rPr>
                <w:szCs w:val="24"/>
              </w:rPr>
            </w:pPr>
            <w:r w:rsidRPr="0048322E">
              <w:rPr>
                <w:szCs w:val="24"/>
              </w:rPr>
              <w:t>varchar</w:t>
            </w:r>
          </w:p>
        </w:tc>
        <w:tc>
          <w:tcPr>
            <w:tcW w:w="2394" w:type="dxa"/>
            <w:shd w:val="clear" w:color="auto" w:fill="auto"/>
          </w:tcPr>
          <w:p w14:paraId="356554CF" w14:textId="77777777" w:rsidR="00324C35" w:rsidRPr="0048322E" w:rsidRDefault="00324C35" w:rsidP="00E56360">
            <w:pPr>
              <w:spacing w:line="360" w:lineRule="auto"/>
              <w:jc w:val="both"/>
              <w:rPr>
                <w:szCs w:val="24"/>
              </w:rPr>
            </w:pPr>
            <w:r w:rsidRPr="0048322E">
              <w:rPr>
                <w:szCs w:val="24"/>
              </w:rPr>
              <w:t>255</w:t>
            </w:r>
          </w:p>
        </w:tc>
        <w:tc>
          <w:tcPr>
            <w:tcW w:w="2394" w:type="dxa"/>
            <w:shd w:val="clear" w:color="auto" w:fill="auto"/>
          </w:tcPr>
          <w:p w14:paraId="0B735E65" w14:textId="77777777" w:rsidR="00324C35" w:rsidRPr="0048322E" w:rsidRDefault="00324C35" w:rsidP="00E56360">
            <w:pPr>
              <w:spacing w:line="360" w:lineRule="auto"/>
              <w:jc w:val="both"/>
              <w:rPr>
                <w:szCs w:val="24"/>
              </w:rPr>
            </w:pPr>
            <w:r w:rsidRPr="0048322E">
              <w:rPr>
                <w:szCs w:val="24"/>
              </w:rPr>
              <w:t>Password for the user</w:t>
            </w:r>
          </w:p>
        </w:tc>
      </w:tr>
      <w:tr w:rsidR="00324C35" w:rsidRPr="0048322E" w14:paraId="27BB5626" w14:textId="77777777" w:rsidTr="00E56360">
        <w:tc>
          <w:tcPr>
            <w:tcW w:w="2394" w:type="dxa"/>
            <w:shd w:val="clear" w:color="auto" w:fill="auto"/>
          </w:tcPr>
          <w:p w14:paraId="64F40C81" w14:textId="77777777" w:rsidR="00324C35" w:rsidRPr="0048322E" w:rsidRDefault="00324C35" w:rsidP="00E56360">
            <w:pPr>
              <w:spacing w:line="360" w:lineRule="auto"/>
              <w:jc w:val="both"/>
              <w:rPr>
                <w:szCs w:val="24"/>
              </w:rPr>
            </w:pPr>
            <w:bookmarkStart w:id="146" w:name="_Hlk32996848"/>
            <w:proofErr w:type="spellStart"/>
            <w:r w:rsidRPr="0048322E">
              <w:rPr>
                <w:szCs w:val="24"/>
              </w:rPr>
              <w:t>createdAt</w:t>
            </w:r>
            <w:proofErr w:type="spellEnd"/>
          </w:p>
        </w:tc>
        <w:tc>
          <w:tcPr>
            <w:tcW w:w="2394" w:type="dxa"/>
            <w:shd w:val="clear" w:color="auto" w:fill="auto"/>
          </w:tcPr>
          <w:p w14:paraId="01908E3A" w14:textId="77777777" w:rsidR="00324C35" w:rsidRPr="0048322E" w:rsidRDefault="00324C35" w:rsidP="00E56360">
            <w:pPr>
              <w:spacing w:line="360" w:lineRule="auto"/>
              <w:jc w:val="both"/>
              <w:rPr>
                <w:szCs w:val="24"/>
              </w:rPr>
            </w:pPr>
            <w:r w:rsidRPr="0048322E">
              <w:rPr>
                <w:szCs w:val="24"/>
              </w:rPr>
              <w:t>datetime</w:t>
            </w:r>
          </w:p>
        </w:tc>
        <w:tc>
          <w:tcPr>
            <w:tcW w:w="2394" w:type="dxa"/>
            <w:shd w:val="clear" w:color="auto" w:fill="auto"/>
          </w:tcPr>
          <w:p w14:paraId="21AD06FC" w14:textId="77777777" w:rsidR="00324C35" w:rsidRPr="0048322E" w:rsidRDefault="00324C35" w:rsidP="00E56360">
            <w:pPr>
              <w:spacing w:line="360" w:lineRule="auto"/>
              <w:jc w:val="both"/>
              <w:rPr>
                <w:szCs w:val="24"/>
              </w:rPr>
            </w:pPr>
          </w:p>
        </w:tc>
        <w:tc>
          <w:tcPr>
            <w:tcW w:w="2394" w:type="dxa"/>
            <w:shd w:val="clear" w:color="auto" w:fill="auto"/>
          </w:tcPr>
          <w:p w14:paraId="05F1C911" w14:textId="77777777" w:rsidR="00324C35" w:rsidRPr="0048322E" w:rsidRDefault="00324C35" w:rsidP="00E56360">
            <w:pPr>
              <w:spacing w:line="360" w:lineRule="auto"/>
              <w:jc w:val="both"/>
              <w:rPr>
                <w:szCs w:val="24"/>
              </w:rPr>
            </w:pPr>
            <w:r w:rsidRPr="0048322E">
              <w:rPr>
                <w:szCs w:val="24"/>
              </w:rPr>
              <w:t>Date the user is created</w:t>
            </w:r>
          </w:p>
        </w:tc>
      </w:tr>
      <w:tr w:rsidR="00324C35" w:rsidRPr="0048322E" w14:paraId="7D106335" w14:textId="77777777" w:rsidTr="00E56360">
        <w:tc>
          <w:tcPr>
            <w:tcW w:w="2394" w:type="dxa"/>
            <w:shd w:val="clear" w:color="auto" w:fill="auto"/>
          </w:tcPr>
          <w:p w14:paraId="58E4BE24" w14:textId="77777777" w:rsidR="00324C35" w:rsidRPr="0048322E" w:rsidRDefault="00324C35" w:rsidP="00E56360">
            <w:pPr>
              <w:spacing w:line="360" w:lineRule="auto"/>
              <w:jc w:val="both"/>
              <w:rPr>
                <w:szCs w:val="24"/>
              </w:rPr>
            </w:pPr>
            <w:proofErr w:type="spellStart"/>
            <w:r w:rsidRPr="0048322E">
              <w:rPr>
                <w:szCs w:val="24"/>
              </w:rPr>
              <w:t>updatedAt</w:t>
            </w:r>
            <w:proofErr w:type="spellEnd"/>
          </w:p>
        </w:tc>
        <w:tc>
          <w:tcPr>
            <w:tcW w:w="2394" w:type="dxa"/>
            <w:shd w:val="clear" w:color="auto" w:fill="auto"/>
          </w:tcPr>
          <w:p w14:paraId="5A5F5477" w14:textId="77777777" w:rsidR="00324C35" w:rsidRPr="0048322E" w:rsidRDefault="00324C35" w:rsidP="00E56360">
            <w:pPr>
              <w:spacing w:line="360" w:lineRule="auto"/>
              <w:jc w:val="both"/>
              <w:rPr>
                <w:szCs w:val="24"/>
              </w:rPr>
            </w:pPr>
            <w:r w:rsidRPr="0048322E">
              <w:rPr>
                <w:szCs w:val="24"/>
              </w:rPr>
              <w:t>datetime</w:t>
            </w:r>
          </w:p>
        </w:tc>
        <w:tc>
          <w:tcPr>
            <w:tcW w:w="2394" w:type="dxa"/>
            <w:shd w:val="clear" w:color="auto" w:fill="auto"/>
          </w:tcPr>
          <w:p w14:paraId="16383240" w14:textId="77777777" w:rsidR="00324C35" w:rsidRPr="0048322E" w:rsidRDefault="00324C35" w:rsidP="00E56360">
            <w:pPr>
              <w:spacing w:line="360" w:lineRule="auto"/>
              <w:jc w:val="both"/>
              <w:rPr>
                <w:szCs w:val="24"/>
              </w:rPr>
            </w:pPr>
          </w:p>
        </w:tc>
        <w:tc>
          <w:tcPr>
            <w:tcW w:w="2394" w:type="dxa"/>
            <w:shd w:val="clear" w:color="auto" w:fill="auto"/>
          </w:tcPr>
          <w:p w14:paraId="04EC6CA3" w14:textId="77777777" w:rsidR="00324C35" w:rsidRPr="0048322E" w:rsidRDefault="00324C35" w:rsidP="00E56360">
            <w:pPr>
              <w:spacing w:line="360" w:lineRule="auto"/>
              <w:jc w:val="both"/>
              <w:rPr>
                <w:szCs w:val="24"/>
              </w:rPr>
            </w:pPr>
            <w:r w:rsidRPr="0048322E">
              <w:rPr>
                <w:szCs w:val="24"/>
              </w:rPr>
              <w:t>Date the user is updated</w:t>
            </w:r>
          </w:p>
        </w:tc>
      </w:tr>
      <w:bookmarkEnd w:id="146"/>
    </w:tbl>
    <w:p w14:paraId="78BAD8B8" w14:textId="77777777" w:rsidR="00324C35" w:rsidRPr="0048322E" w:rsidRDefault="00324C35" w:rsidP="00324C35">
      <w:pPr>
        <w:spacing w:line="360" w:lineRule="auto"/>
        <w:jc w:val="both"/>
      </w:pPr>
    </w:p>
    <w:p w14:paraId="3318FD69" w14:textId="77777777" w:rsidR="00324C35" w:rsidRPr="0048322E" w:rsidRDefault="00324C35" w:rsidP="00324C35">
      <w:pPr>
        <w:pStyle w:val="Caption"/>
        <w:spacing w:line="360" w:lineRule="auto"/>
        <w:jc w:val="both"/>
      </w:pPr>
      <w:bookmarkStart w:id="147" w:name="_Toc34120438"/>
      <w:bookmarkStart w:id="148" w:name="_Toc34757933"/>
      <w:bookmarkStart w:id="149" w:name="_Toc34759563"/>
      <w:r w:rsidRPr="0048322E">
        <w:t xml:space="preserve">Table </w:t>
      </w:r>
      <w:r w:rsidRPr="0048322E">
        <w:fldChar w:fldCharType="begin"/>
      </w:r>
      <w:r w:rsidRPr="0048322E">
        <w:instrText xml:space="preserve"> SEQ Table \* ARABIC </w:instrText>
      </w:r>
      <w:r w:rsidRPr="0048322E">
        <w:fldChar w:fldCharType="separate"/>
      </w:r>
      <w:r>
        <w:rPr>
          <w:noProof/>
        </w:rPr>
        <w:t>4</w:t>
      </w:r>
      <w:r w:rsidRPr="0048322E">
        <w:fldChar w:fldCharType="end"/>
      </w:r>
      <w:r w:rsidRPr="0048322E">
        <w:t>: Role Entity for the system roles</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29"/>
        <w:gridCol w:w="2341"/>
        <w:gridCol w:w="2343"/>
      </w:tblGrid>
      <w:tr w:rsidR="00324C35" w:rsidRPr="0048322E" w14:paraId="2BBD4583" w14:textId="77777777" w:rsidTr="00E56360">
        <w:tc>
          <w:tcPr>
            <w:tcW w:w="2394" w:type="dxa"/>
            <w:shd w:val="clear" w:color="auto" w:fill="auto"/>
          </w:tcPr>
          <w:p w14:paraId="60BE74A4" w14:textId="77777777" w:rsidR="00324C35" w:rsidRPr="0048322E" w:rsidRDefault="00324C35" w:rsidP="00E56360">
            <w:pPr>
              <w:spacing w:line="360" w:lineRule="auto"/>
              <w:jc w:val="both"/>
              <w:rPr>
                <w:szCs w:val="24"/>
              </w:rPr>
            </w:pPr>
            <w:bookmarkStart w:id="150" w:name="_Hlk32997387"/>
            <w:r w:rsidRPr="0048322E">
              <w:rPr>
                <w:szCs w:val="24"/>
              </w:rPr>
              <w:t>Field Name</w:t>
            </w:r>
          </w:p>
        </w:tc>
        <w:tc>
          <w:tcPr>
            <w:tcW w:w="2394" w:type="dxa"/>
            <w:shd w:val="clear" w:color="auto" w:fill="auto"/>
          </w:tcPr>
          <w:p w14:paraId="058DAD12" w14:textId="77777777" w:rsidR="00324C35" w:rsidRPr="0048322E" w:rsidRDefault="00324C35" w:rsidP="00E56360">
            <w:pPr>
              <w:spacing w:line="360" w:lineRule="auto"/>
              <w:jc w:val="both"/>
              <w:rPr>
                <w:szCs w:val="24"/>
              </w:rPr>
            </w:pPr>
            <w:r w:rsidRPr="0048322E">
              <w:rPr>
                <w:szCs w:val="24"/>
              </w:rPr>
              <w:t>Data Type</w:t>
            </w:r>
          </w:p>
        </w:tc>
        <w:tc>
          <w:tcPr>
            <w:tcW w:w="2394" w:type="dxa"/>
            <w:shd w:val="clear" w:color="auto" w:fill="auto"/>
          </w:tcPr>
          <w:p w14:paraId="273537D3" w14:textId="77777777" w:rsidR="00324C35" w:rsidRPr="0048322E" w:rsidRDefault="00324C35" w:rsidP="00E56360">
            <w:pPr>
              <w:spacing w:line="360" w:lineRule="auto"/>
              <w:jc w:val="both"/>
              <w:rPr>
                <w:szCs w:val="24"/>
              </w:rPr>
            </w:pPr>
            <w:r w:rsidRPr="0048322E">
              <w:rPr>
                <w:szCs w:val="24"/>
              </w:rPr>
              <w:t>Field Size for Display</w:t>
            </w:r>
          </w:p>
        </w:tc>
        <w:tc>
          <w:tcPr>
            <w:tcW w:w="2394" w:type="dxa"/>
            <w:shd w:val="clear" w:color="auto" w:fill="auto"/>
          </w:tcPr>
          <w:p w14:paraId="3FAB5A8A" w14:textId="77777777" w:rsidR="00324C35" w:rsidRPr="0048322E" w:rsidRDefault="00324C35" w:rsidP="00E56360">
            <w:pPr>
              <w:spacing w:line="360" w:lineRule="auto"/>
              <w:jc w:val="both"/>
              <w:rPr>
                <w:szCs w:val="24"/>
              </w:rPr>
            </w:pPr>
            <w:r w:rsidRPr="0048322E">
              <w:rPr>
                <w:szCs w:val="24"/>
              </w:rPr>
              <w:t>Description</w:t>
            </w:r>
          </w:p>
        </w:tc>
      </w:tr>
      <w:bookmarkEnd w:id="150"/>
      <w:tr w:rsidR="00324C35" w:rsidRPr="0048322E" w14:paraId="7FDFBC30" w14:textId="77777777" w:rsidTr="00E56360">
        <w:tc>
          <w:tcPr>
            <w:tcW w:w="2394" w:type="dxa"/>
            <w:shd w:val="clear" w:color="auto" w:fill="auto"/>
          </w:tcPr>
          <w:p w14:paraId="17208337" w14:textId="77777777" w:rsidR="00324C35" w:rsidRPr="0048322E" w:rsidRDefault="00324C35" w:rsidP="00E56360">
            <w:pPr>
              <w:spacing w:line="360" w:lineRule="auto"/>
              <w:jc w:val="both"/>
              <w:rPr>
                <w:szCs w:val="24"/>
              </w:rPr>
            </w:pPr>
            <w:r w:rsidRPr="0048322E">
              <w:rPr>
                <w:szCs w:val="24"/>
              </w:rPr>
              <w:t>id</w:t>
            </w:r>
          </w:p>
        </w:tc>
        <w:tc>
          <w:tcPr>
            <w:tcW w:w="2394" w:type="dxa"/>
            <w:shd w:val="clear" w:color="auto" w:fill="auto"/>
          </w:tcPr>
          <w:p w14:paraId="5556998A" w14:textId="77777777" w:rsidR="00324C35" w:rsidRPr="0048322E" w:rsidRDefault="00324C35" w:rsidP="00E56360">
            <w:pPr>
              <w:spacing w:line="360" w:lineRule="auto"/>
              <w:jc w:val="both"/>
              <w:rPr>
                <w:szCs w:val="24"/>
              </w:rPr>
            </w:pPr>
            <w:r w:rsidRPr="0048322E">
              <w:rPr>
                <w:szCs w:val="24"/>
              </w:rPr>
              <w:t>integer</w:t>
            </w:r>
          </w:p>
        </w:tc>
        <w:tc>
          <w:tcPr>
            <w:tcW w:w="2394" w:type="dxa"/>
            <w:shd w:val="clear" w:color="auto" w:fill="auto"/>
          </w:tcPr>
          <w:p w14:paraId="764D24B0" w14:textId="77777777" w:rsidR="00324C35" w:rsidRPr="0048322E" w:rsidRDefault="00324C35" w:rsidP="00E56360">
            <w:pPr>
              <w:spacing w:line="360" w:lineRule="auto"/>
              <w:jc w:val="both"/>
              <w:rPr>
                <w:szCs w:val="24"/>
              </w:rPr>
            </w:pPr>
            <w:r w:rsidRPr="0048322E">
              <w:rPr>
                <w:szCs w:val="24"/>
              </w:rPr>
              <w:t>11</w:t>
            </w:r>
          </w:p>
        </w:tc>
        <w:tc>
          <w:tcPr>
            <w:tcW w:w="2394" w:type="dxa"/>
            <w:shd w:val="clear" w:color="auto" w:fill="auto"/>
          </w:tcPr>
          <w:p w14:paraId="088560D0" w14:textId="77777777" w:rsidR="00324C35" w:rsidRPr="0048322E" w:rsidRDefault="00324C35" w:rsidP="00E56360">
            <w:pPr>
              <w:spacing w:line="360" w:lineRule="auto"/>
              <w:jc w:val="both"/>
              <w:rPr>
                <w:szCs w:val="24"/>
              </w:rPr>
            </w:pPr>
            <w:r w:rsidRPr="0048322E">
              <w:rPr>
                <w:szCs w:val="24"/>
              </w:rPr>
              <w:t>Unique identifier for each user role</w:t>
            </w:r>
          </w:p>
        </w:tc>
      </w:tr>
      <w:tr w:rsidR="00324C35" w:rsidRPr="0048322E" w14:paraId="33693AD2" w14:textId="77777777" w:rsidTr="00E56360">
        <w:tc>
          <w:tcPr>
            <w:tcW w:w="2394" w:type="dxa"/>
            <w:shd w:val="clear" w:color="auto" w:fill="auto"/>
          </w:tcPr>
          <w:p w14:paraId="45437938" w14:textId="77777777" w:rsidR="00324C35" w:rsidRPr="0048322E" w:rsidRDefault="00324C35" w:rsidP="00E56360">
            <w:pPr>
              <w:spacing w:line="360" w:lineRule="auto"/>
              <w:jc w:val="both"/>
              <w:rPr>
                <w:szCs w:val="24"/>
              </w:rPr>
            </w:pPr>
            <w:r w:rsidRPr="0048322E">
              <w:rPr>
                <w:szCs w:val="24"/>
              </w:rPr>
              <w:t>name</w:t>
            </w:r>
          </w:p>
        </w:tc>
        <w:tc>
          <w:tcPr>
            <w:tcW w:w="2394" w:type="dxa"/>
            <w:shd w:val="clear" w:color="auto" w:fill="auto"/>
          </w:tcPr>
          <w:p w14:paraId="488E35E1" w14:textId="77777777" w:rsidR="00324C35" w:rsidRPr="0048322E" w:rsidRDefault="00324C35" w:rsidP="00E56360">
            <w:pPr>
              <w:spacing w:line="360" w:lineRule="auto"/>
              <w:jc w:val="both"/>
              <w:rPr>
                <w:szCs w:val="24"/>
              </w:rPr>
            </w:pPr>
            <w:r w:rsidRPr="0048322E">
              <w:rPr>
                <w:szCs w:val="24"/>
              </w:rPr>
              <w:t>varchar</w:t>
            </w:r>
          </w:p>
        </w:tc>
        <w:tc>
          <w:tcPr>
            <w:tcW w:w="2394" w:type="dxa"/>
            <w:shd w:val="clear" w:color="auto" w:fill="auto"/>
          </w:tcPr>
          <w:p w14:paraId="12B5DF18" w14:textId="769B8855" w:rsidR="00324C35" w:rsidRPr="0048322E" w:rsidRDefault="00324C35" w:rsidP="00E56360">
            <w:pPr>
              <w:spacing w:line="360" w:lineRule="auto"/>
              <w:jc w:val="both"/>
              <w:rPr>
                <w:szCs w:val="24"/>
              </w:rPr>
            </w:pPr>
            <w:del w:id="151" w:author="user1" w:date="2020-04-30T02:41:00Z">
              <w:r w:rsidRPr="0048322E" w:rsidDel="00C378E9">
                <w:rPr>
                  <w:szCs w:val="24"/>
                </w:rPr>
                <w:delText>255</w:delText>
              </w:r>
            </w:del>
            <w:ins w:id="152" w:author="user1" w:date="2020-04-30T02:41:00Z">
              <w:r w:rsidR="00C378E9">
                <w:rPr>
                  <w:szCs w:val="24"/>
                </w:rPr>
                <w:t>ever seen a name with very many characters?</w:t>
              </w:r>
            </w:ins>
          </w:p>
        </w:tc>
        <w:tc>
          <w:tcPr>
            <w:tcW w:w="2394" w:type="dxa"/>
            <w:shd w:val="clear" w:color="auto" w:fill="auto"/>
          </w:tcPr>
          <w:p w14:paraId="663C53D7" w14:textId="77777777" w:rsidR="00324C35" w:rsidRPr="0048322E" w:rsidRDefault="00324C35" w:rsidP="00E56360">
            <w:pPr>
              <w:spacing w:line="360" w:lineRule="auto"/>
              <w:jc w:val="both"/>
              <w:rPr>
                <w:szCs w:val="24"/>
              </w:rPr>
            </w:pPr>
            <w:r w:rsidRPr="0048322E">
              <w:rPr>
                <w:szCs w:val="24"/>
              </w:rPr>
              <w:t>Users role</w:t>
            </w:r>
          </w:p>
        </w:tc>
      </w:tr>
      <w:tr w:rsidR="00324C35" w:rsidRPr="0048322E" w14:paraId="740FEDB4" w14:textId="77777777" w:rsidTr="00E56360">
        <w:tc>
          <w:tcPr>
            <w:tcW w:w="2394" w:type="dxa"/>
            <w:shd w:val="clear" w:color="auto" w:fill="auto"/>
          </w:tcPr>
          <w:p w14:paraId="67024A5A" w14:textId="77777777" w:rsidR="00324C35" w:rsidRPr="0048322E" w:rsidRDefault="00324C35" w:rsidP="00E56360">
            <w:pPr>
              <w:spacing w:line="360" w:lineRule="auto"/>
              <w:jc w:val="both"/>
              <w:rPr>
                <w:szCs w:val="24"/>
              </w:rPr>
            </w:pPr>
            <w:proofErr w:type="spellStart"/>
            <w:r w:rsidRPr="0048322E">
              <w:rPr>
                <w:szCs w:val="24"/>
              </w:rPr>
              <w:t>createdAt</w:t>
            </w:r>
            <w:proofErr w:type="spellEnd"/>
          </w:p>
        </w:tc>
        <w:tc>
          <w:tcPr>
            <w:tcW w:w="2394" w:type="dxa"/>
            <w:shd w:val="clear" w:color="auto" w:fill="auto"/>
          </w:tcPr>
          <w:p w14:paraId="5DEB4426" w14:textId="77777777" w:rsidR="00324C35" w:rsidRPr="0048322E" w:rsidRDefault="00324C35" w:rsidP="00E56360">
            <w:pPr>
              <w:spacing w:line="360" w:lineRule="auto"/>
              <w:jc w:val="both"/>
              <w:rPr>
                <w:szCs w:val="24"/>
              </w:rPr>
            </w:pPr>
            <w:r w:rsidRPr="0048322E">
              <w:rPr>
                <w:szCs w:val="24"/>
              </w:rPr>
              <w:t>datetime</w:t>
            </w:r>
          </w:p>
        </w:tc>
        <w:tc>
          <w:tcPr>
            <w:tcW w:w="2394" w:type="dxa"/>
            <w:shd w:val="clear" w:color="auto" w:fill="auto"/>
          </w:tcPr>
          <w:p w14:paraId="25A23D66" w14:textId="77777777" w:rsidR="00324C35" w:rsidRPr="0048322E" w:rsidRDefault="00324C35" w:rsidP="00E56360">
            <w:pPr>
              <w:spacing w:line="360" w:lineRule="auto"/>
              <w:jc w:val="both"/>
              <w:rPr>
                <w:szCs w:val="24"/>
              </w:rPr>
            </w:pPr>
          </w:p>
        </w:tc>
        <w:tc>
          <w:tcPr>
            <w:tcW w:w="2394" w:type="dxa"/>
            <w:shd w:val="clear" w:color="auto" w:fill="auto"/>
          </w:tcPr>
          <w:p w14:paraId="5C1A327E" w14:textId="77777777" w:rsidR="00324C35" w:rsidRPr="0048322E" w:rsidRDefault="00324C35" w:rsidP="00E56360">
            <w:pPr>
              <w:spacing w:line="360" w:lineRule="auto"/>
              <w:jc w:val="both"/>
              <w:rPr>
                <w:szCs w:val="24"/>
              </w:rPr>
            </w:pPr>
            <w:r w:rsidRPr="0048322E">
              <w:rPr>
                <w:szCs w:val="24"/>
              </w:rPr>
              <w:t>Date the user role is created</w:t>
            </w:r>
          </w:p>
        </w:tc>
      </w:tr>
      <w:tr w:rsidR="00324C35" w:rsidRPr="0048322E" w14:paraId="7C25ADA6" w14:textId="77777777" w:rsidTr="00E56360">
        <w:tc>
          <w:tcPr>
            <w:tcW w:w="2394" w:type="dxa"/>
            <w:shd w:val="clear" w:color="auto" w:fill="auto"/>
          </w:tcPr>
          <w:p w14:paraId="221EFBBE" w14:textId="77777777" w:rsidR="00324C35" w:rsidRPr="0048322E" w:rsidRDefault="00324C35" w:rsidP="00E56360">
            <w:pPr>
              <w:spacing w:line="360" w:lineRule="auto"/>
              <w:jc w:val="both"/>
              <w:rPr>
                <w:szCs w:val="24"/>
              </w:rPr>
            </w:pPr>
            <w:proofErr w:type="spellStart"/>
            <w:r w:rsidRPr="0048322E">
              <w:rPr>
                <w:szCs w:val="24"/>
              </w:rPr>
              <w:t>updatedAt</w:t>
            </w:r>
            <w:proofErr w:type="spellEnd"/>
          </w:p>
        </w:tc>
        <w:tc>
          <w:tcPr>
            <w:tcW w:w="2394" w:type="dxa"/>
            <w:shd w:val="clear" w:color="auto" w:fill="auto"/>
          </w:tcPr>
          <w:p w14:paraId="19AC6A7D" w14:textId="77777777" w:rsidR="00324C35" w:rsidRPr="0048322E" w:rsidRDefault="00324C35" w:rsidP="00E56360">
            <w:pPr>
              <w:spacing w:line="360" w:lineRule="auto"/>
              <w:jc w:val="both"/>
              <w:rPr>
                <w:szCs w:val="24"/>
              </w:rPr>
            </w:pPr>
            <w:r w:rsidRPr="0048322E">
              <w:rPr>
                <w:szCs w:val="24"/>
              </w:rPr>
              <w:t>datetime</w:t>
            </w:r>
          </w:p>
        </w:tc>
        <w:tc>
          <w:tcPr>
            <w:tcW w:w="2394" w:type="dxa"/>
            <w:shd w:val="clear" w:color="auto" w:fill="auto"/>
          </w:tcPr>
          <w:p w14:paraId="067DF54F" w14:textId="77777777" w:rsidR="00324C35" w:rsidRPr="0048322E" w:rsidRDefault="00324C35" w:rsidP="00E56360">
            <w:pPr>
              <w:spacing w:line="360" w:lineRule="auto"/>
              <w:jc w:val="both"/>
              <w:rPr>
                <w:szCs w:val="24"/>
              </w:rPr>
            </w:pPr>
          </w:p>
        </w:tc>
        <w:tc>
          <w:tcPr>
            <w:tcW w:w="2394" w:type="dxa"/>
            <w:shd w:val="clear" w:color="auto" w:fill="auto"/>
          </w:tcPr>
          <w:p w14:paraId="29389E82" w14:textId="77777777" w:rsidR="00324C35" w:rsidRPr="0048322E" w:rsidRDefault="00324C35" w:rsidP="00E56360">
            <w:pPr>
              <w:spacing w:line="360" w:lineRule="auto"/>
              <w:jc w:val="both"/>
              <w:rPr>
                <w:szCs w:val="24"/>
              </w:rPr>
            </w:pPr>
            <w:r w:rsidRPr="0048322E">
              <w:rPr>
                <w:szCs w:val="24"/>
              </w:rPr>
              <w:t>Date the user role is updated</w:t>
            </w:r>
          </w:p>
        </w:tc>
      </w:tr>
    </w:tbl>
    <w:p w14:paraId="4C83C3FF" w14:textId="77777777" w:rsidR="00324C35" w:rsidRPr="0048322E" w:rsidRDefault="00324C35" w:rsidP="00324C35">
      <w:pPr>
        <w:spacing w:line="360" w:lineRule="auto"/>
        <w:jc w:val="both"/>
      </w:pPr>
    </w:p>
    <w:p w14:paraId="7602EFDD" w14:textId="77777777" w:rsidR="00324C35" w:rsidRPr="0048322E" w:rsidRDefault="00324C35" w:rsidP="00324C35">
      <w:pPr>
        <w:pStyle w:val="Caption"/>
        <w:spacing w:line="360" w:lineRule="auto"/>
        <w:jc w:val="both"/>
      </w:pPr>
      <w:bookmarkStart w:id="153" w:name="_Toc34120439"/>
      <w:bookmarkStart w:id="154" w:name="_Toc34757934"/>
      <w:bookmarkStart w:id="155" w:name="_Toc34759564"/>
      <w:r w:rsidRPr="0048322E">
        <w:lastRenderedPageBreak/>
        <w:t xml:space="preserve">Table </w:t>
      </w:r>
      <w:r w:rsidRPr="0048322E">
        <w:fldChar w:fldCharType="begin"/>
      </w:r>
      <w:r w:rsidRPr="0048322E">
        <w:instrText xml:space="preserve"> SEQ Table \* ARABIC </w:instrText>
      </w:r>
      <w:r w:rsidRPr="0048322E">
        <w:fldChar w:fldCharType="separate"/>
      </w:r>
      <w:r>
        <w:rPr>
          <w:noProof/>
        </w:rPr>
        <w:t>5</w:t>
      </w:r>
      <w:r w:rsidRPr="0048322E">
        <w:fldChar w:fldCharType="end"/>
      </w:r>
      <w:r w:rsidRPr="0048322E">
        <w:t>: User logs Activity for storing user logs</w:t>
      </w:r>
      <w:bookmarkEnd w:id="153"/>
      <w:bookmarkEnd w:id="154"/>
      <w:bookmarkEnd w:id="155"/>
      <w:r w:rsidRPr="0048322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648"/>
        <w:gridCol w:w="2049"/>
        <w:gridCol w:w="2336"/>
      </w:tblGrid>
      <w:tr w:rsidR="00324C35" w:rsidRPr="0048322E" w14:paraId="42517E9E" w14:textId="77777777" w:rsidTr="00E56360">
        <w:tc>
          <w:tcPr>
            <w:tcW w:w="2394" w:type="dxa"/>
            <w:shd w:val="clear" w:color="auto" w:fill="auto"/>
          </w:tcPr>
          <w:p w14:paraId="69B8F681" w14:textId="77777777" w:rsidR="00324C35" w:rsidRPr="0048322E" w:rsidRDefault="00324C35" w:rsidP="00E56360">
            <w:pPr>
              <w:spacing w:line="360" w:lineRule="auto"/>
              <w:jc w:val="both"/>
              <w:rPr>
                <w:szCs w:val="24"/>
              </w:rPr>
            </w:pPr>
            <w:r w:rsidRPr="0048322E">
              <w:rPr>
                <w:szCs w:val="24"/>
              </w:rPr>
              <w:t>Field Name</w:t>
            </w:r>
          </w:p>
        </w:tc>
        <w:tc>
          <w:tcPr>
            <w:tcW w:w="2676" w:type="dxa"/>
            <w:shd w:val="clear" w:color="auto" w:fill="auto"/>
          </w:tcPr>
          <w:p w14:paraId="77D5B190" w14:textId="77777777" w:rsidR="00324C35" w:rsidRPr="0048322E" w:rsidRDefault="00324C35" w:rsidP="00E56360">
            <w:pPr>
              <w:spacing w:line="360" w:lineRule="auto"/>
              <w:jc w:val="both"/>
              <w:rPr>
                <w:szCs w:val="24"/>
              </w:rPr>
            </w:pPr>
            <w:r w:rsidRPr="0048322E">
              <w:rPr>
                <w:szCs w:val="24"/>
              </w:rPr>
              <w:t>Data Type</w:t>
            </w:r>
          </w:p>
        </w:tc>
        <w:tc>
          <w:tcPr>
            <w:tcW w:w="2112" w:type="dxa"/>
            <w:shd w:val="clear" w:color="auto" w:fill="auto"/>
          </w:tcPr>
          <w:p w14:paraId="5C09E76F" w14:textId="77777777" w:rsidR="00324C35" w:rsidRPr="0048322E" w:rsidRDefault="00324C35" w:rsidP="00E56360">
            <w:pPr>
              <w:spacing w:line="360" w:lineRule="auto"/>
              <w:jc w:val="both"/>
              <w:rPr>
                <w:szCs w:val="24"/>
              </w:rPr>
            </w:pPr>
            <w:r w:rsidRPr="0048322E">
              <w:rPr>
                <w:szCs w:val="24"/>
              </w:rPr>
              <w:t>Field Size for Display</w:t>
            </w:r>
          </w:p>
        </w:tc>
        <w:tc>
          <w:tcPr>
            <w:tcW w:w="2394" w:type="dxa"/>
            <w:shd w:val="clear" w:color="auto" w:fill="auto"/>
          </w:tcPr>
          <w:p w14:paraId="03006C90" w14:textId="77777777" w:rsidR="00324C35" w:rsidRPr="0048322E" w:rsidRDefault="00324C35" w:rsidP="00E56360">
            <w:pPr>
              <w:spacing w:line="360" w:lineRule="auto"/>
              <w:jc w:val="both"/>
              <w:rPr>
                <w:szCs w:val="24"/>
              </w:rPr>
            </w:pPr>
            <w:r w:rsidRPr="0048322E">
              <w:rPr>
                <w:szCs w:val="24"/>
              </w:rPr>
              <w:t>Description</w:t>
            </w:r>
          </w:p>
        </w:tc>
      </w:tr>
      <w:tr w:rsidR="00324C35" w:rsidRPr="0048322E" w14:paraId="6DDB74B7" w14:textId="77777777" w:rsidTr="00E56360">
        <w:tc>
          <w:tcPr>
            <w:tcW w:w="2394" w:type="dxa"/>
            <w:shd w:val="clear" w:color="auto" w:fill="auto"/>
          </w:tcPr>
          <w:p w14:paraId="4B7356FB" w14:textId="77777777" w:rsidR="00324C35" w:rsidRPr="0048322E" w:rsidRDefault="00324C35" w:rsidP="00E56360">
            <w:pPr>
              <w:spacing w:line="360" w:lineRule="auto"/>
              <w:jc w:val="both"/>
              <w:rPr>
                <w:szCs w:val="24"/>
              </w:rPr>
            </w:pPr>
            <w:r w:rsidRPr="0048322E">
              <w:rPr>
                <w:szCs w:val="24"/>
              </w:rPr>
              <w:t>date</w:t>
            </w:r>
          </w:p>
        </w:tc>
        <w:tc>
          <w:tcPr>
            <w:tcW w:w="2676" w:type="dxa"/>
            <w:shd w:val="clear" w:color="auto" w:fill="auto"/>
          </w:tcPr>
          <w:p w14:paraId="22DCB506" w14:textId="77777777" w:rsidR="00324C35" w:rsidRPr="0048322E" w:rsidRDefault="00324C35" w:rsidP="00E56360">
            <w:pPr>
              <w:spacing w:line="360" w:lineRule="auto"/>
              <w:jc w:val="both"/>
              <w:rPr>
                <w:szCs w:val="24"/>
              </w:rPr>
            </w:pPr>
            <w:r w:rsidRPr="0048322E">
              <w:rPr>
                <w:szCs w:val="24"/>
              </w:rPr>
              <w:t>datetime</w:t>
            </w:r>
          </w:p>
        </w:tc>
        <w:tc>
          <w:tcPr>
            <w:tcW w:w="2112" w:type="dxa"/>
            <w:shd w:val="clear" w:color="auto" w:fill="auto"/>
          </w:tcPr>
          <w:p w14:paraId="081978DB" w14:textId="77777777" w:rsidR="00324C35" w:rsidRPr="0048322E" w:rsidRDefault="00324C35" w:rsidP="00E56360">
            <w:pPr>
              <w:spacing w:line="360" w:lineRule="auto"/>
              <w:jc w:val="both"/>
              <w:rPr>
                <w:szCs w:val="24"/>
              </w:rPr>
            </w:pPr>
          </w:p>
        </w:tc>
        <w:tc>
          <w:tcPr>
            <w:tcW w:w="2394" w:type="dxa"/>
            <w:shd w:val="clear" w:color="auto" w:fill="auto"/>
          </w:tcPr>
          <w:p w14:paraId="543E1C95" w14:textId="77777777" w:rsidR="00324C35" w:rsidRPr="0048322E" w:rsidRDefault="00324C35" w:rsidP="00E56360">
            <w:pPr>
              <w:spacing w:line="360" w:lineRule="auto"/>
              <w:jc w:val="both"/>
              <w:rPr>
                <w:szCs w:val="24"/>
              </w:rPr>
            </w:pPr>
            <w:r w:rsidRPr="0048322E">
              <w:rPr>
                <w:szCs w:val="24"/>
              </w:rPr>
              <w:t>Date for the user log</w:t>
            </w:r>
          </w:p>
        </w:tc>
      </w:tr>
      <w:tr w:rsidR="00324C35" w:rsidRPr="0048322E" w14:paraId="3FF7FD67" w14:textId="77777777" w:rsidTr="00E56360">
        <w:tc>
          <w:tcPr>
            <w:tcW w:w="2394" w:type="dxa"/>
            <w:shd w:val="clear" w:color="auto" w:fill="auto"/>
          </w:tcPr>
          <w:p w14:paraId="17198299" w14:textId="77777777" w:rsidR="00324C35" w:rsidRPr="0048322E" w:rsidRDefault="00324C35" w:rsidP="00E56360">
            <w:pPr>
              <w:spacing w:line="360" w:lineRule="auto"/>
              <w:jc w:val="both"/>
              <w:rPr>
                <w:szCs w:val="24"/>
              </w:rPr>
            </w:pPr>
            <w:r w:rsidRPr="0048322E">
              <w:rPr>
                <w:szCs w:val="24"/>
              </w:rPr>
              <w:t>id</w:t>
            </w:r>
          </w:p>
        </w:tc>
        <w:tc>
          <w:tcPr>
            <w:tcW w:w="2676" w:type="dxa"/>
            <w:shd w:val="clear" w:color="auto" w:fill="auto"/>
          </w:tcPr>
          <w:p w14:paraId="48B3F3A2" w14:textId="77777777" w:rsidR="00324C35" w:rsidRPr="0048322E" w:rsidRDefault="00324C35" w:rsidP="00E56360">
            <w:pPr>
              <w:spacing w:line="360" w:lineRule="auto"/>
              <w:jc w:val="both"/>
              <w:rPr>
                <w:szCs w:val="24"/>
              </w:rPr>
            </w:pPr>
            <w:r w:rsidRPr="0048322E">
              <w:rPr>
                <w:szCs w:val="24"/>
              </w:rPr>
              <w:t>integer</w:t>
            </w:r>
          </w:p>
        </w:tc>
        <w:tc>
          <w:tcPr>
            <w:tcW w:w="2112" w:type="dxa"/>
            <w:shd w:val="clear" w:color="auto" w:fill="auto"/>
          </w:tcPr>
          <w:p w14:paraId="3A9675B4" w14:textId="77777777" w:rsidR="00324C35" w:rsidRPr="0048322E" w:rsidRDefault="00324C35" w:rsidP="00E56360">
            <w:pPr>
              <w:spacing w:line="360" w:lineRule="auto"/>
              <w:jc w:val="both"/>
              <w:rPr>
                <w:szCs w:val="24"/>
              </w:rPr>
            </w:pPr>
            <w:r w:rsidRPr="0048322E">
              <w:rPr>
                <w:szCs w:val="24"/>
              </w:rPr>
              <w:t>11</w:t>
            </w:r>
          </w:p>
        </w:tc>
        <w:tc>
          <w:tcPr>
            <w:tcW w:w="2394" w:type="dxa"/>
            <w:shd w:val="clear" w:color="auto" w:fill="auto"/>
          </w:tcPr>
          <w:p w14:paraId="392E4ACA" w14:textId="77777777" w:rsidR="00324C35" w:rsidRPr="0048322E" w:rsidRDefault="00324C35" w:rsidP="00E56360">
            <w:pPr>
              <w:spacing w:line="360" w:lineRule="auto"/>
              <w:jc w:val="both"/>
              <w:rPr>
                <w:szCs w:val="24"/>
              </w:rPr>
            </w:pPr>
            <w:r w:rsidRPr="0048322E">
              <w:rPr>
                <w:szCs w:val="24"/>
              </w:rPr>
              <w:t>Unique identifier for the user log</w:t>
            </w:r>
          </w:p>
        </w:tc>
      </w:tr>
      <w:tr w:rsidR="00324C35" w:rsidRPr="0048322E" w14:paraId="18399E8C" w14:textId="77777777" w:rsidTr="00E56360">
        <w:tc>
          <w:tcPr>
            <w:tcW w:w="2394" w:type="dxa"/>
            <w:shd w:val="clear" w:color="auto" w:fill="auto"/>
          </w:tcPr>
          <w:p w14:paraId="27C11FFA" w14:textId="77777777" w:rsidR="00324C35" w:rsidRPr="0048322E" w:rsidRDefault="00324C35" w:rsidP="00E56360">
            <w:pPr>
              <w:spacing w:line="360" w:lineRule="auto"/>
              <w:jc w:val="both"/>
              <w:rPr>
                <w:szCs w:val="24"/>
              </w:rPr>
            </w:pPr>
            <w:proofErr w:type="spellStart"/>
            <w:r w:rsidRPr="0048322E">
              <w:rPr>
                <w:szCs w:val="24"/>
              </w:rPr>
              <w:t>Data_id</w:t>
            </w:r>
            <w:proofErr w:type="spellEnd"/>
          </w:p>
        </w:tc>
        <w:tc>
          <w:tcPr>
            <w:tcW w:w="2676" w:type="dxa"/>
            <w:shd w:val="clear" w:color="auto" w:fill="auto"/>
          </w:tcPr>
          <w:p w14:paraId="36F47F34" w14:textId="77777777" w:rsidR="00324C35" w:rsidRPr="0048322E" w:rsidRDefault="00324C35" w:rsidP="00E56360">
            <w:pPr>
              <w:spacing w:line="360" w:lineRule="auto"/>
              <w:jc w:val="both"/>
              <w:rPr>
                <w:szCs w:val="24"/>
              </w:rPr>
            </w:pPr>
            <w:r w:rsidRPr="0048322E">
              <w:rPr>
                <w:szCs w:val="24"/>
              </w:rPr>
              <w:t>integer</w:t>
            </w:r>
          </w:p>
        </w:tc>
        <w:tc>
          <w:tcPr>
            <w:tcW w:w="2112" w:type="dxa"/>
            <w:shd w:val="clear" w:color="auto" w:fill="auto"/>
          </w:tcPr>
          <w:p w14:paraId="5CC0CF5F" w14:textId="77777777" w:rsidR="00324C35" w:rsidRPr="0048322E" w:rsidRDefault="00324C35" w:rsidP="00E56360">
            <w:pPr>
              <w:spacing w:line="360" w:lineRule="auto"/>
              <w:jc w:val="both"/>
              <w:rPr>
                <w:szCs w:val="24"/>
              </w:rPr>
            </w:pPr>
            <w:r w:rsidRPr="0048322E">
              <w:rPr>
                <w:szCs w:val="24"/>
              </w:rPr>
              <w:t>20</w:t>
            </w:r>
          </w:p>
        </w:tc>
        <w:tc>
          <w:tcPr>
            <w:tcW w:w="2394" w:type="dxa"/>
            <w:shd w:val="clear" w:color="auto" w:fill="auto"/>
          </w:tcPr>
          <w:p w14:paraId="6BE05569" w14:textId="77777777" w:rsidR="00324C35" w:rsidRPr="0048322E" w:rsidRDefault="00324C35" w:rsidP="00E56360">
            <w:pPr>
              <w:spacing w:line="360" w:lineRule="auto"/>
              <w:jc w:val="both"/>
              <w:rPr>
                <w:szCs w:val="24"/>
              </w:rPr>
            </w:pPr>
            <w:r w:rsidRPr="0048322E">
              <w:rPr>
                <w:szCs w:val="24"/>
              </w:rPr>
              <w:t>Unique identifier for each data item</w:t>
            </w:r>
          </w:p>
        </w:tc>
      </w:tr>
      <w:tr w:rsidR="00324C35" w:rsidRPr="0048322E" w14:paraId="0F52B5ED" w14:textId="77777777" w:rsidTr="00E56360">
        <w:tc>
          <w:tcPr>
            <w:tcW w:w="2394" w:type="dxa"/>
            <w:shd w:val="clear" w:color="auto" w:fill="auto"/>
          </w:tcPr>
          <w:p w14:paraId="75842F02" w14:textId="77777777" w:rsidR="00324C35" w:rsidRPr="0048322E" w:rsidRDefault="00324C35" w:rsidP="00E56360">
            <w:pPr>
              <w:spacing w:line="360" w:lineRule="auto"/>
              <w:jc w:val="both"/>
              <w:rPr>
                <w:szCs w:val="24"/>
              </w:rPr>
            </w:pPr>
            <w:proofErr w:type="spellStart"/>
            <w:r w:rsidRPr="0048322E">
              <w:rPr>
                <w:szCs w:val="24"/>
              </w:rPr>
              <w:t>userid</w:t>
            </w:r>
            <w:proofErr w:type="spellEnd"/>
          </w:p>
        </w:tc>
        <w:tc>
          <w:tcPr>
            <w:tcW w:w="2676" w:type="dxa"/>
            <w:shd w:val="clear" w:color="auto" w:fill="auto"/>
          </w:tcPr>
          <w:p w14:paraId="6B0C4ADF" w14:textId="77777777" w:rsidR="00324C35" w:rsidRPr="0048322E" w:rsidRDefault="00324C35" w:rsidP="00E56360">
            <w:pPr>
              <w:spacing w:line="360" w:lineRule="auto"/>
              <w:jc w:val="both"/>
              <w:rPr>
                <w:szCs w:val="24"/>
              </w:rPr>
            </w:pPr>
            <w:r w:rsidRPr="0048322E">
              <w:rPr>
                <w:szCs w:val="24"/>
              </w:rPr>
              <w:t>integer</w:t>
            </w:r>
          </w:p>
        </w:tc>
        <w:tc>
          <w:tcPr>
            <w:tcW w:w="2112" w:type="dxa"/>
            <w:shd w:val="clear" w:color="auto" w:fill="auto"/>
          </w:tcPr>
          <w:p w14:paraId="51A1439F" w14:textId="77777777" w:rsidR="00324C35" w:rsidRPr="0048322E" w:rsidRDefault="00324C35" w:rsidP="00E56360">
            <w:pPr>
              <w:spacing w:line="360" w:lineRule="auto"/>
              <w:jc w:val="both"/>
              <w:rPr>
                <w:szCs w:val="24"/>
              </w:rPr>
            </w:pPr>
            <w:r w:rsidRPr="0048322E">
              <w:rPr>
                <w:szCs w:val="24"/>
              </w:rPr>
              <w:t>11</w:t>
            </w:r>
          </w:p>
        </w:tc>
        <w:tc>
          <w:tcPr>
            <w:tcW w:w="2394" w:type="dxa"/>
            <w:shd w:val="clear" w:color="auto" w:fill="auto"/>
          </w:tcPr>
          <w:p w14:paraId="32AC1948" w14:textId="77777777" w:rsidR="00324C35" w:rsidRPr="0048322E" w:rsidRDefault="00324C35" w:rsidP="00E56360">
            <w:pPr>
              <w:spacing w:line="360" w:lineRule="auto"/>
              <w:jc w:val="both"/>
              <w:rPr>
                <w:szCs w:val="24"/>
              </w:rPr>
            </w:pPr>
            <w:r w:rsidRPr="0048322E">
              <w:rPr>
                <w:szCs w:val="24"/>
              </w:rPr>
              <w:t>Unique identifier for each user</w:t>
            </w:r>
          </w:p>
        </w:tc>
      </w:tr>
      <w:tr w:rsidR="00324C35" w:rsidRPr="0048322E" w14:paraId="30BDC5EB" w14:textId="77777777" w:rsidTr="00E56360">
        <w:tc>
          <w:tcPr>
            <w:tcW w:w="2394" w:type="dxa"/>
            <w:shd w:val="clear" w:color="auto" w:fill="auto"/>
          </w:tcPr>
          <w:p w14:paraId="731A059C" w14:textId="77777777" w:rsidR="00324C35" w:rsidRPr="0048322E" w:rsidRDefault="00324C35" w:rsidP="00E56360">
            <w:pPr>
              <w:spacing w:line="360" w:lineRule="auto"/>
              <w:jc w:val="both"/>
              <w:rPr>
                <w:szCs w:val="24"/>
              </w:rPr>
            </w:pPr>
            <w:r w:rsidRPr="0048322E">
              <w:rPr>
                <w:szCs w:val="24"/>
              </w:rPr>
              <w:t>Action</w:t>
            </w:r>
          </w:p>
        </w:tc>
        <w:tc>
          <w:tcPr>
            <w:tcW w:w="2676" w:type="dxa"/>
            <w:shd w:val="clear" w:color="auto" w:fill="auto"/>
          </w:tcPr>
          <w:p w14:paraId="48561A92" w14:textId="77777777" w:rsidR="00324C35" w:rsidRPr="0048322E" w:rsidRDefault="00324C35" w:rsidP="00E56360">
            <w:pPr>
              <w:spacing w:line="360" w:lineRule="auto"/>
              <w:jc w:val="both"/>
              <w:rPr>
                <w:szCs w:val="24"/>
              </w:rPr>
            </w:pPr>
            <w:r w:rsidRPr="0048322E">
              <w:rPr>
                <w:szCs w:val="24"/>
              </w:rPr>
              <w:t>varchar</w:t>
            </w:r>
          </w:p>
        </w:tc>
        <w:tc>
          <w:tcPr>
            <w:tcW w:w="2112" w:type="dxa"/>
            <w:shd w:val="clear" w:color="auto" w:fill="auto"/>
          </w:tcPr>
          <w:p w14:paraId="2A463845" w14:textId="77777777" w:rsidR="00324C35" w:rsidRPr="0048322E" w:rsidRDefault="00324C35" w:rsidP="00E56360">
            <w:pPr>
              <w:spacing w:line="360" w:lineRule="auto"/>
              <w:jc w:val="both"/>
              <w:rPr>
                <w:szCs w:val="24"/>
              </w:rPr>
            </w:pPr>
            <w:r w:rsidRPr="0048322E">
              <w:rPr>
                <w:szCs w:val="24"/>
              </w:rPr>
              <w:t>50</w:t>
            </w:r>
          </w:p>
        </w:tc>
        <w:tc>
          <w:tcPr>
            <w:tcW w:w="2394" w:type="dxa"/>
            <w:shd w:val="clear" w:color="auto" w:fill="auto"/>
          </w:tcPr>
          <w:p w14:paraId="62E971C0" w14:textId="77777777" w:rsidR="00324C35" w:rsidRPr="0048322E" w:rsidRDefault="00324C35" w:rsidP="00E56360">
            <w:pPr>
              <w:spacing w:line="360" w:lineRule="auto"/>
              <w:jc w:val="both"/>
              <w:rPr>
                <w:szCs w:val="24"/>
              </w:rPr>
            </w:pPr>
            <w:r w:rsidRPr="0048322E">
              <w:rPr>
                <w:szCs w:val="24"/>
              </w:rPr>
              <w:t>Action performed by the user e.g. login</w:t>
            </w:r>
          </w:p>
        </w:tc>
      </w:tr>
      <w:tr w:rsidR="00324C35" w:rsidRPr="0048322E" w14:paraId="72A340EF" w14:textId="77777777" w:rsidTr="00E56360">
        <w:tc>
          <w:tcPr>
            <w:tcW w:w="2394" w:type="dxa"/>
            <w:shd w:val="clear" w:color="auto" w:fill="auto"/>
          </w:tcPr>
          <w:p w14:paraId="7B5E82D0" w14:textId="77777777" w:rsidR="00324C35" w:rsidRPr="0048322E" w:rsidRDefault="00324C35" w:rsidP="00E56360">
            <w:pPr>
              <w:spacing w:line="360" w:lineRule="auto"/>
              <w:jc w:val="both"/>
              <w:rPr>
                <w:szCs w:val="24"/>
              </w:rPr>
            </w:pPr>
            <w:r w:rsidRPr="0048322E">
              <w:rPr>
                <w:szCs w:val="24"/>
              </w:rPr>
              <w:t>details</w:t>
            </w:r>
          </w:p>
        </w:tc>
        <w:tc>
          <w:tcPr>
            <w:tcW w:w="2676" w:type="dxa"/>
            <w:shd w:val="clear" w:color="auto" w:fill="auto"/>
          </w:tcPr>
          <w:p w14:paraId="73CD5979" w14:textId="77777777" w:rsidR="00324C35" w:rsidRPr="0048322E" w:rsidRDefault="00324C35" w:rsidP="00E56360">
            <w:pPr>
              <w:spacing w:line="360" w:lineRule="auto"/>
              <w:jc w:val="both"/>
              <w:rPr>
                <w:szCs w:val="24"/>
              </w:rPr>
            </w:pPr>
            <w:r w:rsidRPr="0048322E">
              <w:rPr>
                <w:szCs w:val="24"/>
              </w:rPr>
              <w:t>Varchar</w:t>
            </w:r>
          </w:p>
        </w:tc>
        <w:tc>
          <w:tcPr>
            <w:tcW w:w="2112" w:type="dxa"/>
            <w:shd w:val="clear" w:color="auto" w:fill="auto"/>
          </w:tcPr>
          <w:p w14:paraId="27EE7729" w14:textId="77777777" w:rsidR="00324C35" w:rsidRPr="0048322E" w:rsidRDefault="00324C35" w:rsidP="00E56360">
            <w:pPr>
              <w:spacing w:line="360" w:lineRule="auto"/>
              <w:jc w:val="both"/>
              <w:rPr>
                <w:szCs w:val="24"/>
              </w:rPr>
            </w:pPr>
            <w:r w:rsidRPr="0048322E">
              <w:rPr>
                <w:szCs w:val="24"/>
              </w:rPr>
              <w:t>text</w:t>
            </w:r>
          </w:p>
        </w:tc>
        <w:tc>
          <w:tcPr>
            <w:tcW w:w="2394" w:type="dxa"/>
            <w:shd w:val="clear" w:color="auto" w:fill="auto"/>
          </w:tcPr>
          <w:p w14:paraId="025E31A5" w14:textId="77777777" w:rsidR="00324C35" w:rsidRPr="0048322E" w:rsidRDefault="00324C35" w:rsidP="00E56360">
            <w:pPr>
              <w:spacing w:line="360" w:lineRule="auto"/>
              <w:jc w:val="both"/>
              <w:rPr>
                <w:szCs w:val="24"/>
              </w:rPr>
            </w:pPr>
            <w:r w:rsidRPr="0048322E">
              <w:rPr>
                <w:szCs w:val="24"/>
              </w:rPr>
              <w:t>Details about the action performed</w:t>
            </w:r>
          </w:p>
        </w:tc>
      </w:tr>
      <w:tr w:rsidR="00324C35" w:rsidRPr="0048322E" w14:paraId="3AA4FE87" w14:textId="77777777" w:rsidTr="00E56360">
        <w:tc>
          <w:tcPr>
            <w:tcW w:w="2394" w:type="dxa"/>
            <w:shd w:val="clear" w:color="auto" w:fill="auto"/>
          </w:tcPr>
          <w:p w14:paraId="7BFF014A" w14:textId="77777777" w:rsidR="00324C35" w:rsidRPr="0048322E" w:rsidRDefault="00324C35" w:rsidP="00E56360">
            <w:pPr>
              <w:spacing w:line="360" w:lineRule="auto"/>
              <w:jc w:val="both"/>
              <w:rPr>
                <w:szCs w:val="24"/>
              </w:rPr>
            </w:pPr>
            <w:r w:rsidRPr="0048322E">
              <w:rPr>
                <w:szCs w:val="24"/>
              </w:rPr>
              <w:t>Ip address</w:t>
            </w:r>
          </w:p>
        </w:tc>
        <w:tc>
          <w:tcPr>
            <w:tcW w:w="2676" w:type="dxa"/>
            <w:shd w:val="clear" w:color="auto" w:fill="auto"/>
          </w:tcPr>
          <w:p w14:paraId="00E17D61" w14:textId="77777777" w:rsidR="00324C35" w:rsidRPr="0048322E" w:rsidRDefault="00324C35" w:rsidP="00E56360">
            <w:pPr>
              <w:spacing w:line="360" w:lineRule="auto"/>
              <w:jc w:val="both"/>
              <w:rPr>
                <w:szCs w:val="24"/>
              </w:rPr>
            </w:pPr>
            <w:r w:rsidRPr="0048322E">
              <w:rPr>
                <w:szCs w:val="24"/>
              </w:rPr>
              <w:t xml:space="preserve">Varchar </w:t>
            </w:r>
          </w:p>
        </w:tc>
        <w:tc>
          <w:tcPr>
            <w:tcW w:w="2112" w:type="dxa"/>
            <w:shd w:val="clear" w:color="auto" w:fill="auto"/>
          </w:tcPr>
          <w:p w14:paraId="6593B1B3" w14:textId="77777777" w:rsidR="00324C35" w:rsidRPr="0048322E" w:rsidRDefault="00324C35" w:rsidP="00E56360">
            <w:pPr>
              <w:spacing w:line="360" w:lineRule="auto"/>
              <w:jc w:val="both"/>
              <w:rPr>
                <w:szCs w:val="24"/>
              </w:rPr>
            </w:pPr>
            <w:r w:rsidRPr="0048322E">
              <w:rPr>
                <w:szCs w:val="24"/>
              </w:rPr>
              <w:t>25</w:t>
            </w:r>
          </w:p>
        </w:tc>
        <w:tc>
          <w:tcPr>
            <w:tcW w:w="2394" w:type="dxa"/>
            <w:shd w:val="clear" w:color="auto" w:fill="auto"/>
          </w:tcPr>
          <w:p w14:paraId="6E151A75" w14:textId="77777777" w:rsidR="00324C35" w:rsidRPr="0048322E" w:rsidRDefault="00324C35" w:rsidP="00E56360">
            <w:pPr>
              <w:spacing w:line="360" w:lineRule="auto"/>
              <w:jc w:val="both"/>
              <w:rPr>
                <w:szCs w:val="24"/>
              </w:rPr>
            </w:pPr>
            <w:r w:rsidRPr="0048322E">
              <w:rPr>
                <w:szCs w:val="24"/>
              </w:rPr>
              <w:t xml:space="preserve">Ip address for each user </w:t>
            </w:r>
          </w:p>
        </w:tc>
      </w:tr>
      <w:tr w:rsidR="00324C35" w:rsidRPr="0048322E" w14:paraId="25DBFD8B" w14:textId="77777777" w:rsidTr="00E56360">
        <w:tc>
          <w:tcPr>
            <w:tcW w:w="2394" w:type="dxa"/>
            <w:shd w:val="clear" w:color="auto" w:fill="auto"/>
          </w:tcPr>
          <w:p w14:paraId="66C55CFA" w14:textId="77777777" w:rsidR="00324C35" w:rsidRPr="0048322E" w:rsidRDefault="00324C35" w:rsidP="00E56360">
            <w:pPr>
              <w:spacing w:line="360" w:lineRule="auto"/>
              <w:jc w:val="both"/>
              <w:rPr>
                <w:szCs w:val="24"/>
              </w:rPr>
            </w:pPr>
            <w:r w:rsidRPr="0048322E">
              <w:rPr>
                <w:szCs w:val="24"/>
              </w:rPr>
              <w:t>status</w:t>
            </w:r>
          </w:p>
        </w:tc>
        <w:tc>
          <w:tcPr>
            <w:tcW w:w="2676" w:type="dxa"/>
            <w:shd w:val="clear" w:color="auto" w:fill="auto"/>
          </w:tcPr>
          <w:p w14:paraId="3C8CDE27" w14:textId="77777777" w:rsidR="00324C35" w:rsidRPr="0048322E" w:rsidRDefault="00324C35" w:rsidP="00E56360">
            <w:pPr>
              <w:spacing w:line="360" w:lineRule="auto"/>
              <w:jc w:val="both"/>
              <w:rPr>
                <w:szCs w:val="24"/>
              </w:rPr>
            </w:pPr>
            <w:r w:rsidRPr="0048322E">
              <w:rPr>
                <w:szCs w:val="24"/>
              </w:rPr>
              <w:t>Enum (‘00’,’11’,’10’,’01’)</w:t>
            </w:r>
          </w:p>
        </w:tc>
        <w:tc>
          <w:tcPr>
            <w:tcW w:w="2112" w:type="dxa"/>
            <w:shd w:val="clear" w:color="auto" w:fill="auto"/>
          </w:tcPr>
          <w:p w14:paraId="03335743" w14:textId="77777777" w:rsidR="00324C35" w:rsidRPr="0048322E" w:rsidRDefault="00324C35" w:rsidP="00E56360">
            <w:pPr>
              <w:spacing w:line="360" w:lineRule="auto"/>
              <w:jc w:val="both"/>
              <w:rPr>
                <w:szCs w:val="24"/>
              </w:rPr>
            </w:pPr>
          </w:p>
        </w:tc>
        <w:tc>
          <w:tcPr>
            <w:tcW w:w="2394" w:type="dxa"/>
            <w:shd w:val="clear" w:color="auto" w:fill="auto"/>
          </w:tcPr>
          <w:p w14:paraId="63A757B1" w14:textId="77777777" w:rsidR="00324C35" w:rsidRPr="0048322E" w:rsidRDefault="00324C35" w:rsidP="00E56360">
            <w:pPr>
              <w:spacing w:line="360" w:lineRule="auto"/>
              <w:jc w:val="both"/>
              <w:rPr>
                <w:szCs w:val="24"/>
              </w:rPr>
            </w:pPr>
            <w:r w:rsidRPr="0048322E">
              <w:rPr>
                <w:szCs w:val="24"/>
              </w:rPr>
              <w:t>User log status</w:t>
            </w:r>
          </w:p>
        </w:tc>
      </w:tr>
    </w:tbl>
    <w:p w14:paraId="039A789E" w14:textId="77777777" w:rsidR="00324C35" w:rsidRPr="0048322E" w:rsidRDefault="00324C35" w:rsidP="00324C35">
      <w:pPr>
        <w:spacing w:line="360" w:lineRule="auto"/>
        <w:jc w:val="both"/>
      </w:pPr>
    </w:p>
    <w:p w14:paraId="581204F0" w14:textId="77777777" w:rsidR="00324C35" w:rsidRPr="0048322E" w:rsidRDefault="00324C35" w:rsidP="00324C35">
      <w:pPr>
        <w:pStyle w:val="Caption"/>
      </w:pPr>
      <w:bookmarkStart w:id="156" w:name="_Toc34120440"/>
      <w:bookmarkStart w:id="157" w:name="_Toc34757935"/>
      <w:bookmarkStart w:id="158" w:name="_Toc34759565"/>
      <w:r w:rsidRPr="0048322E">
        <w:t xml:space="preserve">Table </w:t>
      </w:r>
      <w:r w:rsidRPr="0048322E">
        <w:fldChar w:fldCharType="begin"/>
      </w:r>
      <w:r w:rsidRPr="0048322E">
        <w:instrText xml:space="preserve"> SEQ Table \* ARABIC </w:instrText>
      </w:r>
      <w:r w:rsidRPr="0048322E">
        <w:fldChar w:fldCharType="separate"/>
      </w:r>
      <w:r>
        <w:rPr>
          <w:noProof/>
        </w:rPr>
        <w:t>6</w:t>
      </w:r>
      <w:r w:rsidRPr="0048322E">
        <w:fldChar w:fldCharType="end"/>
      </w:r>
      <w:r w:rsidRPr="0048322E">
        <w:t>: Observation slip activity for storing weather data</w:t>
      </w:r>
      <w:bookmarkEnd w:id="156"/>
      <w:bookmarkEnd w:id="157"/>
      <w:bookmarkEnd w:id="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2174"/>
        <w:gridCol w:w="2152"/>
        <w:gridCol w:w="2274"/>
      </w:tblGrid>
      <w:tr w:rsidR="00324C35" w:rsidRPr="0048322E" w14:paraId="2953F051" w14:textId="77777777" w:rsidTr="00E56360">
        <w:tc>
          <w:tcPr>
            <w:tcW w:w="2394" w:type="dxa"/>
            <w:shd w:val="clear" w:color="auto" w:fill="auto"/>
          </w:tcPr>
          <w:p w14:paraId="4654463A" w14:textId="77777777" w:rsidR="00324C35" w:rsidRPr="0048322E" w:rsidRDefault="00324C35" w:rsidP="00E56360">
            <w:pPr>
              <w:spacing w:line="360" w:lineRule="auto"/>
              <w:jc w:val="both"/>
              <w:rPr>
                <w:szCs w:val="24"/>
              </w:rPr>
            </w:pPr>
            <w:r w:rsidRPr="0048322E">
              <w:rPr>
                <w:szCs w:val="24"/>
              </w:rPr>
              <w:t>Field Name</w:t>
            </w:r>
          </w:p>
        </w:tc>
        <w:tc>
          <w:tcPr>
            <w:tcW w:w="2394" w:type="dxa"/>
            <w:shd w:val="clear" w:color="auto" w:fill="auto"/>
          </w:tcPr>
          <w:p w14:paraId="2A16ED26" w14:textId="77777777" w:rsidR="00324C35" w:rsidRPr="0048322E" w:rsidRDefault="00324C35" w:rsidP="00E56360">
            <w:pPr>
              <w:spacing w:line="360" w:lineRule="auto"/>
              <w:jc w:val="both"/>
              <w:rPr>
                <w:szCs w:val="24"/>
              </w:rPr>
            </w:pPr>
            <w:r w:rsidRPr="0048322E">
              <w:rPr>
                <w:szCs w:val="24"/>
              </w:rPr>
              <w:t>Data Type</w:t>
            </w:r>
          </w:p>
        </w:tc>
        <w:tc>
          <w:tcPr>
            <w:tcW w:w="2394" w:type="dxa"/>
            <w:shd w:val="clear" w:color="auto" w:fill="auto"/>
          </w:tcPr>
          <w:p w14:paraId="4C94889F" w14:textId="77777777" w:rsidR="00324C35" w:rsidRPr="0048322E" w:rsidRDefault="00324C35" w:rsidP="00E56360">
            <w:pPr>
              <w:spacing w:line="360" w:lineRule="auto"/>
              <w:jc w:val="both"/>
              <w:rPr>
                <w:szCs w:val="24"/>
              </w:rPr>
            </w:pPr>
            <w:r w:rsidRPr="0048322E">
              <w:rPr>
                <w:szCs w:val="24"/>
              </w:rPr>
              <w:t>Field Size for display</w:t>
            </w:r>
          </w:p>
        </w:tc>
        <w:tc>
          <w:tcPr>
            <w:tcW w:w="2394" w:type="dxa"/>
            <w:shd w:val="clear" w:color="auto" w:fill="auto"/>
          </w:tcPr>
          <w:p w14:paraId="794A0FFA" w14:textId="77777777" w:rsidR="00324C35" w:rsidRPr="0048322E" w:rsidRDefault="00324C35" w:rsidP="00E56360">
            <w:pPr>
              <w:spacing w:line="360" w:lineRule="auto"/>
              <w:jc w:val="both"/>
              <w:rPr>
                <w:szCs w:val="24"/>
              </w:rPr>
            </w:pPr>
            <w:r w:rsidRPr="0048322E">
              <w:rPr>
                <w:szCs w:val="24"/>
              </w:rPr>
              <w:t>Description</w:t>
            </w:r>
          </w:p>
        </w:tc>
      </w:tr>
      <w:tr w:rsidR="00324C35" w:rsidRPr="0048322E" w14:paraId="1E2AD012" w14:textId="77777777" w:rsidTr="00E56360">
        <w:tc>
          <w:tcPr>
            <w:tcW w:w="2394" w:type="dxa"/>
            <w:shd w:val="clear" w:color="auto" w:fill="auto"/>
          </w:tcPr>
          <w:p w14:paraId="14372F11" w14:textId="77777777" w:rsidR="00324C35" w:rsidRPr="0048322E" w:rsidRDefault="00324C35" w:rsidP="00E56360">
            <w:pPr>
              <w:spacing w:line="360" w:lineRule="auto"/>
              <w:jc w:val="both"/>
              <w:rPr>
                <w:szCs w:val="24"/>
              </w:rPr>
            </w:pPr>
            <w:r w:rsidRPr="0048322E">
              <w:rPr>
                <w:szCs w:val="24"/>
              </w:rPr>
              <w:t>id</w:t>
            </w:r>
          </w:p>
        </w:tc>
        <w:tc>
          <w:tcPr>
            <w:tcW w:w="2394" w:type="dxa"/>
            <w:shd w:val="clear" w:color="auto" w:fill="auto"/>
          </w:tcPr>
          <w:p w14:paraId="24155846" w14:textId="77777777" w:rsidR="00324C35" w:rsidRPr="0048322E" w:rsidRDefault="00324C35" w:rsidP="00E56360">
            <w:pPr>
              <w:spacing w:line="360" w:lineRule="auto"/>
              <w:jc w:val="both"/>
              <w:rPr>
                <w:szCs w:val="24"/>
              </w:rPr>
            </w:pPr>
            <w:r w:rsidRPr="0048322E">
              <w:rPr>
                <w:szCs w:val="24"/>
              </w:rPr>
              <w:t>integer</w:t>
            </w:r>
          </w:p>
        </w:tc>
        <w:tc>
          <w:tcPr>
            <w:tcW w:w="2394" w:type="dxa"/>
            <w:shd w:val="clear" w:color="auto" w:fill="auto"/>
          </w:tcPr>
          <w:p w14:paraId="61E838A3" w14:textId="77777777" w:rsidR="00324C35" w:rsidRPr="0048322E" w:rsidRDefault="00324C35" w:rsidP="00E56360">
            <w:pPr>
              <w:spacing w:line="360" w:lineRule="auto"/>
              <w:jc w:val="both"/>
              <w:rPr>
                <w:szCs w:val="24"/>
              </w:rPr>
            </w:pPr>
            <w:r w:rsidRPr="0048322E">
              <w:rPr>
                <w:szCs w:val="24"/>
              </w:rPr>
              <w:t>11</w:t>
            </w:r>
          </w:p>
        </w:tc>
        <w:tc>
          <w:tcPr>
            <w:tcW w:w="2394" w:type="dxa"/>
            <w:shd w:val="clear" w:color="auto" w:fill="auto"/>
          </w:tcPr>
          <w:p w14:paraId="24D1C2CC" w14:textId="77777777" w:rsidR="00324C35" w:rsidRPr="0048322E" w:rsidRDefault="00324C35" w:rsidP="00E56360">
            <w:pPr>
              <w:spacing w:line="360" w:lineRule="auto"/>
              <w:jc w:val="both"/>
              <w:rPr>
                <w:szCs w:val="24"/>
              </w:rPr>
            </w:pPr>
            <w:r w:rsidRPr="0048322E">
              <w:rPr>
                <w:szCs w:val="24"/>
              </w:rPr>
              <w:t>Unique identifier for each record</w:t>
            </w:r>
          </w:p>
        </w:tc>
      </w:tr>
      <w:tr w:rsidR="00324C35" w:rsidRPr="0048322E" w14:paraId="23BD642E" w14:textId="77777777" w:rsidTr="00E56360">
        <w:tc>
          <w:tcPr>
            <w:tcW w:w="2394" w:type="dxa"/>
            <w:shd w:val="clear" w:color="auto" w:fill="auto"/>
          </w:tcPr>
          <w:p w14:paraId="6B7D12B6" w14:textId="77777777" w:rsidR="00324C35" w:rsidRPr="0048322E" w:rsidRDefault="00324C35" w:rsidP="00E56360">
            <w:pPr>
              <w:spacing w:line="360" w:lineRule="auto"/>
              <w:jc w:val="both"/>
              <w:rPr>
                <w:szCs w:val="24"/>
              </w:rPr>
            </w:pPr>
            <w:r w:rsidRPr="0048322E">
              <w:rPr>
                <w:szCs w:val="24"/>
              </w:rPr>
              <w:lastRenderedPageBreak/>
              <w:t xml:space="preserve">Date </w:t>
            </w:r>
          </w:p>
        </w:tc>
        <w:tc>
          <w:tcPr>
            <w:tcW w:w="2394" w:type="dxa"/>
            <w:shd w:val="clear" w:color="auto" w:fill="auto"/>
          </w:tcPr>
          <w:p w14:paraId="3843B798" w14:textId="77777777" w:rsidR="00324C35" w:rsidRPr="0048322E" w:rsidRDefault="00324C35" w:rsidP="00E56360">
            <w:pPr>
              <w:spacing w:line="360" w:lineRule="auto"/>
              <w:jc w:val="both"/>
              <w:rPr>
                <w:szCs w:val="24"/>
              </w:rPr>
            </w:pPr>
            <w:r w:rsidRPr="0048322E">
              <w:rPr>
                <w:szCs w:val="24"/>
              </w:rPr>
              <w:t>datetime</w:t>
            </w:r>
          </w:p>
        </w:tc>
        <w:tc>
          <w:tcPr>
            <w:tcW w:w="2394" w:type="dxa"/>
            <w:shd w:val="clear" w:color="auto" w:fill="auto"/>
          </w:tcPr>
          <w:p w14:paraId="18E71637" w14:textId="77777777" w:rsidR="00324C35" w:rsidRPr="0048322E" w:rsidRDefault="00324C35" w:rsidP="00E56360">
            <w:pPr>
              <w:spacing w:line="360" w:lineRule="auto"/>
              <w:jc w:val="both"/>
              <w:rPr>
                <w:szCs w:val="24"/>
              </w:rPr>
            </w:pPr>
          </w:p>
        </w:tc>
        <w:tc>
          <w:tcPr>
            <w:tcW w:w="2394" w:type="dxa"/>
            <w:shd w:val="clear" w:color="auto" w:fill="auto"/>
          </w:tcPr>
          <w:p w14:paraId="744C0735" w14:textId="77777777" w:rsidR="00324C35" w:rsidRPr="0048322E" w:rsidRDefault="00324C35" w:rsidP="00E56360">
            <w:pPr>
              <w:spacing w:line="360" w:lineRule="auto"/>
              <w:jc w:val="both"/>
              <w:rPr>
                <w:szCs w:val="24"/>
              </w:rPr>
            </w:pPr>
            <w:r w:rsidRPr="0048322E">
              <w:rPr>
                <w:szCs w:val="24"/>
              </w:rPr>
              <w:t>Submission Date for the record entered</w:t>
            </w:r>
          </w:p>
        </w:tc>
      </w:tr>
      <w:tr w:rsidR="00324C35" w:rsidRPr="0048322E" w14:paraId="4CE84301" w14:textId="77777777" w:rsidTr="00E56360">
        <w:tc>
          <w:tcPr>
            <w:tcW w:w="2394" w:type="dxa"/>
            <w:shd w:val="clear" w:color="auto" w:fill="auto"/>
          </w:tcPr>
          <w:p w14:paraId="33B91027" w14:textId="77777777" w:rsidR="00324C35" w:rsidRPr="0048322E" w:rsidRDefault="00324C35" w:rsidP="00E56360">
            <w:pPr>
              <w:spacing w:line="360" w:lineRule="auto"/>
              <w:jc w:val="both"/>
              <w:rPr>
                <w:szCs w:val="24"/>
              </w:rPr>
            </w:pPr>
            <w:r>
              <w:rPr>
                <w:szCs w:val="24"/>
              </w:rPr>
              <w:t xml:space="preserve">Time </w:t>
            </w:r>
          </w:p>
        </w:tc>
        <w:tc>
          <w:tcPr>
            <w:tcW w:w="2394" w:type="dxa"/>
            <w:shd w:val="clear" w:color="auto" w:fill="auto"/>
          </w:tcPr>
          <w:p w14:paraId="5DAD8108" w14:textId="77777777" w:rsidR="00324C35" w:rsidRPr="0048322E" w:rsidRDefault="00324C35" w:rsidP="00E56360">
            <w:pPr>
              <w:spacing w:line="360" w:lineRule="auto"/>
              <w:jc w:val="both"/>
              <w:rPr>
                <w:szCs w:val="24"/>
              </w:rPr>
            </w:pPr>
            <w:r>
              <w:rPr>
                <w:szCs w:val="24"/>
              </w:rPr>
              <w:t>varchar</w:t>
            </w:r>
          </w:p>
        </w:tc>
        <w:tc>
          <w:tcPr>
            <w:tcW w:w="2394" w:type="dxa"/>
            <w:shd w:val="clear" w:color="auto" w:fill="auto"/>
          </w:tcPr>
          <w:p w14:paraId="643BFA14" w14:textId="77777777" w:rsidR="00324C35" w:rsidRPr="0048322E" w:rsidRDefault="00324C35" w:rsidP="00E56360">
            <w:pPr>
              <w:spacing w:line="360" w:lineRule="auto"/>
              <w:jc w:val="both"/>
              <w:rPr>
                <w:szCs w:val="24"/>
              </w:rPr>
            </w:pPr>
            <w:r>
              <w:rPr>
                <w:szCs w:val="24"/>
              </w:rPr>
              <w:t>11</w:t>
            </w:r>
          </w:p>
        </w:tc>
        <w:tc>
          <w:tcPr>
            <w:tcW w:w="2394" w:type="dxa"/>
            <w:shd w:val="clear" w:color="auto" w:fill="auto"/>
          </w:tcPr>
          <w:p w14:paraId="6BF5B9DD" w14:textId="77777777" w:rsidR="00324C35" w:rsidRPr="0048322E" w:rsidRDefault="00324C35" w:rsidP="00E56360">
            <w:pPr>
              <w:spacing w:line="360" w:lineRule="auto"/>
              <w:jc w:val="both"/>
              <w:rPr>
                <w:szCs w:val="24"/>
              </w:rPr>
            </w:pPr>
            <w:r>
              <w:rPr>
                <w:szCs w:val="24"/>
              </w:rPr>
              <w:t xml:space="preserve">Time in </w:t>
            </w:r>
            <w:proofErr w:type="spellStart"/>
            <w:r>
              <w:rPr>
                <w:szCs w:val="24"/>
              </w:rPr>
              <w:t>zulu</w:t>
            </w:r>
            <w:proofErr w:type="spellEnd"/>
            <w:r>
              <w:rPr>
                <w:szCs w:val="24"/>
              </w:rPr>
              <w:t>…used by meteorological stations</w:t>
            </w:r>
          </w:p>
        </w:tc>
      </w:tr>
      <w:tr w:rsidR="00324C35" w:rsidRPr="0048322E" w14:paraId="787663AD" w14:textId="77777777" w:rsidTr="00E56360">
        <w:tc>
          <w:tcPr>
            <w:tcW w:w="2394" w:type="dxa"/>
            <w:shd w:val="clear" w:color="auto" w:fill="auto"/>
          </w:tcPr>
          <w:p w14:paraId="055F509D" w14:textId="77777777" w:rsidR="00324C35" w:rsidRPr="0048322E" w:rsidRDefault="00324C35" w:rsidP="00E56360">
            <w:pPr>
              <w:spacing w:line="360" w:lineRule="auto"/>
              <w:jc w:val="both"/>
              <w:rPr>
                <w:szCs w:val="24"/>
              </w:rPr>
            </w:pPr>
            <w:r>
              <w:rPr>
                <w:szCs w:val="24"/>
              </w:rPr>
              <w:t>Rainfall</w:t>
            </w:r>
          </w:p>
        </w:tc>
        <w:tc>
          <w:tcPr>
            <w:tcW w:w="2394" w:type="dxa"/>
            <w:shd w:val="clear" w:color="auto" w:fill="auto"/>
          </w:tcPr>
          <w:p w14:paraId="34A442F2" w14:textId="77777777" w:rsidR="00324C35" w:rsidRPr="0048322E" w:rsidRDefault="00324C35" w:rsidP="00E56360">
            <w:pPr>
              <w:spacing w:line="360" w:lineRule="auto"/>
              <w:jc w:val="both"/>
              <w:rPr>
                <w:szCs w:val="24"/>
              </w:rPr>
            </w:pPr>
            <w:r>
              <w:rPr>
                <w:szCs w:val="24"/>
              </w:rPr>
              <w:t>varchar</w:t>
            </w:r>
          </w:p>
        </w:tc>
        <w:tc>
          <w:tcPr>
            <w:tcW w:w="2394" w:type="dxa"/>
            <w:shd w:val="clear" w:color="auto" w:fill="auto"/>
          </w:tcPr>
          <w:p w14:paraId="1CA90253" w14:textId="77777777" w:rsidR="00324C35" w:rsidRPr="0048322E" w:rsidRDefault="00324C35" w:rsidP="00E56360">
            <w:pPr>
              <w:spacing w:line="360" w:lineRule="auto"/>
              <w:jc w:val="both"/>
              <w:rPr>
                <w:szCs w:val="24"/>
              </w:rPr>
            </w:pPr>
            <w:r>
              <w:rPr>
                <w:szCs w:val="24"/>
              </w:rPr>
              <w:t>225</w:t>
            </w:r>
          </w:p>
        </w:tc>
        <w:tc>
          <w:tcPr>
            <w:tcW w:w="2394" w:type="dxa"/>
            <w:shd w:val="clear" w:color="auto" w:fill="auto"/>
          </w:tcPr>
          <w:p w14:paraId="1ACAFDC6" w14:textId="77777777" w:rsidR="00324C35" w:rsidRPr="0048322E" w:rsidRDefault="00324C35" w:rsidP="00E56360">
            <w:pPr>
              <w:spacing w:line="360" w:lineRule="auto"/>
              <w:jc w:val="both"/>
              <w:rPr>
                <w:szCs w:val="24"/>
              </w:rPr>
            </w:pPr>
            <w:r>
              <w:rPr>
                <w:szCs w:val="24"/>
              </w:rPr>
              <w:t>Amount of rainfall collected from the rain gauge</w:t>
            </w:r>
          </w:p>
        </w:tc>
      </w:tr>
      <w:tr w:rsidR="00324C35" w:rsidRPr="0048322E" w14:paraId="44FF8987" w14:textId="77777777" w:rsidTr="00E56360">
        <w:tc>
          <w:tcPr>
            <w:tcW w:w="2394" w:type="dxa"/>
            <w:shd w:val="clear" w:color="auto" w:fill="auto"/>
          </w:tcPr>
          <w:p w14:paraId="70DAE060" w14:textId="77777777" w:rsidR="00324C35" w:rsidRPr="0048322E" w:rsidRDefault="00324C35" w:rsidP="00E56360">
            <w:pPr>
              <w:spacing w:line="360" w:lineRule="auto"/>
              <w:jc w:val="both"/>
              <w:rPr>
                <w:szCs w:val="24"/>
              </w:rPr>
            </w:pPr>
            <w:proofErr w:type="spellStart"/>
            <w:r>
              <w:rPr>
                <w:szCs w:val="24"/>
              </w:rPr>
              <w:t>Wind_Direction</w:t>
            </w:r>
            <w:proofErr w:type="spellEnd"/>
          </w:p>
        </w:tc>
        <w:tc>
          <w:tcPr>
            <w:tcW w:w="2394" w:type="dxa"/>
            <w:shd w:val="clear" w:color="auto" w:fill="auto"/>
          </w:tcPr>
          <w:p w14:paraId="17DEBEE2" w14:textId="77777777" w:rsidR="00324C35" w:rsidRPr="0048322E" w:rsidRDefault="00324C35" w:rsidP="00E56360">
            <w:pPr>
              <w:spacing w:line="360" w:lineRule="auto"/>
              <w:jc w:val="both"/>
              <w:rPr>
                <w:szCs w:val="24"/>
              </w:rPr>
            </w:pPr>
            <w:r>
              <w:rPr>
                <w:szCs w:val="24"/>
              </w:rPr>
              <w:t>varchar</w:t>
            </w:r>
          </w:p>
        </w:tc>
        <w:tc>
          <w:tcPr>
            <w:tcW w:w="2394" w:type="dxa"/>
            <w:shd w:val="clear" w:color="auto" w:fill="auto"/>
          </w:tcPr>
          <w:p w14:paraId="574DAF41" w14:textId="77777777" w:rsidR="00324C35" w:rsidRPr="0048322E" w:rsidRDefault="00324C35" w:rsidP="00E56360">
            <w:pPr>
              <w:spacing w:line="360" w:lineRule="auto"/>
              <w:jc w:val="both"/>
              <w:rPr>
                <w:szCs w:val="24"/>
              </w:rPr>
            </w:pPr>
            <w:r>
              <w:rPr>
                <w:szCs w:val="24"/>
              </w:rPr>
              <w:t>255</w:t>
            </w:r>
          </w:p>
        </w:tc>
        <w:tc>
          <w:tcPr>
            <w:tcW w:w="2394" w:type="dxa"/>
            <w:shd w:val="clear" w:color="auto" w:fill="auto"/>
          </w:tcPr>
          <w:p w14:paraId="5A493192" w14:textId="77777777" w:rsidR="00324C35" w:rsidRPr="0048322E" w:rsidRDefault="00324C35" w:rsidP="00E56360">
            <w:pPr>
              <w:spacing w:line="360" w:lineRule="auto"/>
              <w:jc w:val="both"/>
              <w:rPr>
                <w:szCs w:val="24"/>
              </w:rPr>
            </w:pPr>
            <w:r>
              <w:rPr>
                <w:szCs w:val="24"/>
              </w:rPr>
              <w:t xml:space="preserve">The direction of wind </w:t>
            </w:r>
          </w:p>
        </w:tc>
      </w:tr>
      <w:tr w:rsidR="00324C35" w:rsidRPr="0048322E" w14:paraId="1A6DBC40" w14:textId="77777777" w:rsidTr="00E56360">
        <w:tc>
          <w:tcPr>
            <w:tcW w:w="2394" w:type="dxa"/>
            <w:shd w:val="clear" w:color="auto" w:fill="auto"/>
          </w:tcPr>
          <w:p w14:paraId="1A4BD191" w14:textId="77777777" w:rsidR="00324C35" w:rsidRPr="0048322E" w:rsidRDefault="00324C35" w:rsidP="00E56360">
            <w:pPr>
              <w:spacing w:line="360" w:lineRule="auto"/>
              <w:jc w:val="both"/>
              <w:rPr>
                <w:szCs w:val="24"/>
              </w:rPr>
            </w:pPr>
            <w:proofErr w:type="spellStart"/>
            <w:r>
              <w:rPr>
                <w:szCs w:val="24"/>
              </w:rPr>
              <w:t>Wind_Speed</w:t>
            </w:r>
            <w:proofErr w:type="spellEnd"/>
          </w:p>
        </w:tc>
        <w:tc>
          <w:tcPr>
            <w:tcW w:w="2394" w:type="dxa"/>
            <w:shd w:val="clear" w:color="auto" w:fill="auto"/>
          </w:tcPr>
          <w:p w14:paraId="69B37320" w14:textId="77777777" w:rsidR="00324C35" w:rsidRPr="0048322E" w:rsidRDefault="00324C35" w:rsidP="00E56360">
            <w:pPr>
              <w:spacing w:line="360" w:lineRule="auto"/>
              <w:jc w:val="both"/>
              <w:rPr>
                <w:szCs w:val="24"/>
              </w:rPr>
            </w:pPr>
            <w:r>
              <w:rPr>
                <w:szCs w:val="24"/>
              </w:rPr>
              <w:t>varchar</w:t>
            </w:r>
          </w:p>
        </w:tc>
        <w:tc>
          <w:tcPr>
            <w:tcW w:w="2394" w:type="dxa"/>
            <w:shd w:val="clear" w:color="auto" w:fill="auto"/>
          </w:tcPr>
          <w:p w14:paraId="24548F75" w14:textId="77777777" w:rsidR="00324C35" w:rsidRPr="0048322E" w:rsidRDefault="00324C35" w:rsidP="00E56360">
            <w:pPr>
              <w:spacing w:line="360" w:lineRule="auto"/>
              <w:jc w:val="both"/>
              <w:rPr>
                <w:szCs w:val="24"/>
              </w:rPr>
            </w:pPr>
            <w:r>
              <w:rPr>
                <w:szCs w:val="24"/>
              </w:rPr>
              <w:t>255</w:t>
            </w:r>
          </w:p>
        </w:tc>
        <w:tc>
          <w:tcPr>
            <w:tcW w:w="2394" w:type="dxa"/>
            <w:shd w:val="clear" w:color="auto" w:fill="auto"/>
          </w:tcPr>
          <w:p w14:paraId="5B104681" w14:textId="77777777" w:rsidR="00324C35" w:rsidRPr="0048322E" w:rsidRDefault="00324C35" w:rsidP="00E56360">
            <w:pPr>
              <w:spacing w:line="360" w:lineRule="auto"/>
              <w:jc w:val="both"/>
              <w:rPr>
                <w:szCs w:val="24"/>
              </w:rPr>
            </w:pPr>
            <w:r>
              <w:rPr>
                <w:szCs w:val="24"/>
              </w:rPr>
              <w:t>The speed of wind</w:t>
            </w:r>
          </w:p>
        </w:tc>
      </w:tr>
      <w:tr w:rsidR="00324C35" w:rsidRPr="0048322E" w14:paraId="76FB1309" w14:textId="77777777" w:rsidTr="00E56360">
        <w:tc>
          <w:tcPr>
            <w:tcW w:w="2394" w:type="dxa"/>
            <w:shd w:val="clear" w:color="auto" w:fill="auto"/>
          </w:tcPr>
          <w:p w14:paraId="7EDBA09D" w14:textId="77777777" w:rsidR="00324C35" w:rsidRDefault="00324C35" w:rsidP="00E56360">
            <w:pPr>
              <w:spacing w:line="360" w:lineRule="auto"/>
              <w:jc w:val="both"/>
              <w:rPr>
                <w:szCs w:val="24"/>
              </w:rPr>
            </w:pPr>
            <w:r>
              <w:rPr>
                <w:szCs w:val="24"/>
              </w:rPr>
              <w:t>Approved</w:t>
            </w:r>
          </w:p>
        </w:tc>
        <w:tc>
          <w:tcPr>
            <w:tcW w:w="2394" w:type="dxa"/>
            <w:shd w:val="clear" w:color="auto" w:fill="auto"/>
          </w:tcPr>
          <w:p w14:paraId="4AAD9E2C" w14:textId="77777777" w:rsidR="00324C35" w:rsidRDefault="00324C35" w:rsidP="00E56360">
            <w:pPr>
              <w:spacing w:line="360" w:lineRule="auto"/>
              <w:jc w:val="both"/>
              <w:rPr>
                <w:szCs w:val="24"/>
              </w:rPr>
            </w:pPr>
            <w:r>
              <w:rPr>
                <w:szCs w:val="24"/>
              </w:rPr>
              <w:t>varchar</w:t>
            </w:r>
          </w:p>
        </w:tc>
        <w:tc>
          <w:tcPr>
            <w:tcW w:w="2394" w:type="dxa"/>
            <w:shd w:val="clear" w:color="auto" w:fill="auto"/>
          </w:tcPr>
          <w:p w14:paraId="0199D0A2" w14:textId="77777777" w:rsidR="00324C35" w:rsidRDefault="00324C35" w:rsidP="00E56360">
            <w:pPr>
              <w:spacing w:line="360" w:lineRule="auto"/>
              <w:jc w:val="both"/>
              <w:rPr>
                <w:szCs w:val="24"/>
              </w:rPr>
            </w:pPr>
            <w:r>
              <w:rPr>
                <w:szCs w:val="24"/>
              </w:rPr>
              <w:t>5</w:t>
            </w:r>
          </w:p>
        </w:tc>
        <w:tc>
          <w:tcPr>
            <w:tcW w:w="2394" w:type="dxa"/>
            <w:shd w:val="clear" w:color="auto" w:fill="auto"/>
          </w:tcPr>
          <w:p w14:paraId="04E597BE" w14:textId="77777777" w:rsidR="00324C35" w:rsidRDefault="00324C35" w:rsidP="00E56360">
            <w:pPr>
              <w:spacing w:line="360" w:lineRule="auto"/>
              <w:jc w:val="both"/>
              <w:rPr>
                <w:szCs w:val="24"/>
              </w:rPr>
            </w:pPr>
            <w:r>
              <w:rPr>
                <w:szCs w:val="24"/>
              </w:rPr>
              <w:t xml:space="preserve">Status of the observation slip (approved or not approved by the intended person)  </w:t>
            </w:r>
          </w:p>
        </w:tc>
      </w:tr>
      <w:tr w:rsidR="00324C35" w:rsidRPr="0048322E" w14:paraId="55D714D7" w14:textId="77777777" w:rsidTr="00E56360">
        <w:tc>
          <w:tcPr>
            <w:tcW w:w="2394" w:type="dxa"/>
            <w:shd w:val="clear" w:color="auto" w:fill="auto"/>
          </w:tcPr>
          <w:p w14:paraId="191642C1" w14:textId="77777777" w:rsidR="00324C35" w:rsidRDefault="00324C35" w:rsidP="00E56360">
            <w:pPr>
              <w:spacing w:line="360" w:lineRule="auto"/>
              <w:jc w:val="both"/>
              <w:rPr>
                <w:szCs w:val="24"/>
              </w:rPr>
            </w:pPr>
            <w:proofErr w:type="spellStart"/>
            <w:r w:rsidRPr="00365CA1">
              <w:rPr>
                <w:szCs w:val="24"/>
              </w:rPr>
              <w:t>TotalAmountOfAllClouds</w:t>
            </w:r>
            <w:proofErr w:type="spellEnd"/>
          </w:p>
        </w:tc>
        <w:tc>
          <w:tcPr>
            <w:tcW w:w="2394" w:type="dxa"/>
            <w:shd w:val="clear" w:color="auto" w:fill="auto"/>
          </w:tcPr>
          <w:p w14:paraId="060BB1B8" w14:textId="77777777" w:rsidR="00324C35" w:rsidRDefault="00324C35" w:rsidP="00E56360">
            <w:pPr>
              <w:spacing w:line="360" w:lineRule="auto"/>
              <w:jc w:val="both"/>
              <w:rPr>
                <w:szCs w:val="24"/>
              </w:rPr>
            </w:pPr>
            <w:r>
              <w:rPr>
                <w:szCs w:val="24"/>
              </w:rPr>
              <w:t>int</w:t>
            </w:r>
          </w:p>
        </w:tc>
        <w:tc>
          <w:tcPr>
            <w:tcW w:w="2394" w:type="dxa"/>
            <w:shd w:val="clear" w:color="auto" w:fill="auto"/>
          </w:tcPr>
          <w:p w14:paraId="09AD9DE3" w14:textId="77777777" w:rsidR="00324C35" w:rsidRDefault="00324C35" w:rsidP="00E56360">
            <w:pPr>
              <w:spacing w:line="360" w:lineRule="auto"/>
              <w:jc w:val="both"/>
              <w:rPr>
                <w:szCs w:val="24"/>
              </w:rPr>
            </w:pPr>
            <w:r>
              <w:rPr>
                <w:szCs w:val="24"/>
              </w:rPr>
              <w:t>11</w:t>
            </w:r>
          </w:p>
        </w:tc>
        <w:tc>
          <w:tcPr>
            <w:tcW w:w="2394" w:type="dxa"/>
            <w:shd w:val="clear" w:color="auto" w:fill="auto"/>
          </w:tcPr>
          <w:p w14:paraId="648ED039" w14:textId="77777777" w:rsidR="00324C35" w:rsidRDefault="00324C35" w:rsidP="00E56360">
            <w:pPr>
              <w:spacing w:line="360" w:lineRule="auto"/>
              <w:jc w:val="both"/>
              <w:rPr>
                <w:szCs w:val="24"/>
              </w:rPr>
            </w:pPr>
            <w:r>
              <w:rPr>
                <w:szCs w:val="24"/>
              </w:rPr>
              <w:t xml:space="preserve">Total amount of all clouds </w:t>
            </w:r>
            <w:proofErr w:type="spellStart"/>
            <w:r>
              <w:rPr>
                <w:szCs w:val="24"/>
              </w:rPr>
              <w:t>observerd</w:t>
            </w:r>
            <w:proofErr w:type="spellEnd"/>
            <w:r>
              <w:rPr>
                <w:szCs w:val="24"/>
              </w:rPr>
              <w:t xml:space="preserve"> at a particular time period</w:t>
            </w:r>
          </w:p>
        </w:tc>
      </w:tr>
    </w:tbl>
    <w:p w14:paraId="374758CB" w14:textId="7D341554" w:rsidR="00324C35" w:rsidRDefault="00324C35" w:rsidP="00324C35">
      <w:pPr>
        <w:spacing w:line="360" w:lineRule="auto"/>
        <w:jc w:val="both"/>
      </w:pPr>
    </w:p>
    <w:p w14:paraId="52232A4E" w14:textId="32B0FDE6" w:rsidR="007F542D" w:rsidRDefault="007F542D" w:rsidP="00324C35">
      <w:pPr>
        <w:spacing w:line="360" w:lineRule="auto"/>
        <w:jc w:val="both"/>
      </w:pPr>
    </w:p>
    <w:p w14:paraId="4B093CDE" w14:textId="4D0F9E43" w:rsidR="007F542D" w:rsidRDefault="007F542D" w:rsidP="00324C35">
      <w:pPr>
        <w:spacing w:line="360" w:lineRule="auto"/>
        <w:jc w:val="both"/>
      </w:pPr>
    </w:p>
    <w:p w14:paraId="6B376154" w14:textId="673F4D06" w:rsidR="007F542D" w:rsidRDefault="007F542D" w:rsidP="00324C35">
      <w:pPr>
        <w:spacing w:line="360" w:lineRule="auto"/>
        <w:jc w:val="both"/>
      </w:pPr>
    </w:p>
    <w:p w14:paraId="027ABF2B" w14:textId="0CAF8855" w:rsidR="007F542D" w:rsidRDefault="007F542D" w:rsidP="00324C35">
      <w:pPr>
        <w:spacing w:line="360" w:lineRule="auto"/>
        <w:jc w:val="both"/>
      </w:pPr>
    </w:p>
    <w:p w14:paraId="450DD356" w14:textId="3A818FCB" w:rsidR="007F542D" w:rsidRDefault="007F542D" w:rsidP="00324C35">
      <w:pPr>
        <w:spacing w:line="360" w:lineRule="auto"/>
        <w:jc w:val="both"/>
      </w:pPr>
    </w:p>
    <w:p w14:paraId="17763045" w14:textId="653CC005" w:rsidR="007F542D" w:rsidRDefault="007F542D" w:rsidP="00324C35">
      <w:pPr>
        <w:spacing w:line="360" w:lineRule="auto"/>
        <w:jc w:val="both"/>
      </w:pPr>
    </w:p>
    <w:p w14:paraId="669F7933" w14:textId="074D2140" w:rsidR="007F542D" w:rsidRDefault="007F542D" w:rsidP="00324C35">
      <w:pPr>
        <w:spacing w:line="360" w:lineRule="auto"/>
        <w:jc w:val="both"/>
      </w:pPr>
    </w:p>
    <w:p w14:paraId="35014734" w14:textId="77777777" w:rsidR="007F542D" w:rsidRPr="0048322E" w:rsidRDefault="007F542D" w:rsidP="00324C35">
      <w:pPr>
        <w:spacing w:line="360" w:lineRule="auto"/>
        <w:jc w:val="both"/>
      </w:pPr>
    </w:p>
    <w:p w14:paraId="472631AC" w14:textId="3DE6E52E" w:rsidR="00324C35" w:rsidRDefault="00324C35" w:rsidP="00324C35">
      <w:pPr>
        <w:pStyle w:val="Heading1"/>
        <w:numPr>
          <w:ilvl w:val="0"/>
          <w:numId w:val="1"/>
        </w:numPr>
        <w:spacing w:line="360" w:lineRule="auto"/>
        <w:jc w:val="both"/>
      </w:pPr>
      <w:bookmarkStart w:id="159" w:name="_Toc34759525"/>
      <w:r w:rsidRPr="0048322E">
        <w:t>Component Design</w:t>
      </w:r>
      <w:bookmarkEnd w:id="159"/>
    </w:p>
    <w:p w14:paraId="1F4C69BB" w14:textId="77777777" w:rsidR="00324C35" w:rsidRPr="00E91061" w:rsidRDefault="00324C35" w:rsidP="00324C35">
      <w:pPr>
        <w:spacing w:line="360" w:lineRule="auto"/>
        <w:ind w:left="360"/>
        <w:jc w:val="both"/>
      </w:pPr>
      <w:r w:rsidRPr="0048322E">
        <w:t>This section provides the description of the components that constitute the architecture of the security layer of the weather data repository system. Sequence diagrams are used to describe the flow of control and data for each component.</w:t>
      </w:r>
    </w:p>
    <w:p w14:paraId="5180E108" w14:textId="54835A03" w:rsidR="00324C35" w:rsidRPr="0048322E" w:rsidRDefault="00324C35" w:rsidP="00324C35">
      <w:pPr>
        <w:pStyle w:val="Heading2"/>
        <w:numPr>
          <w:ilvl w:val="1"/>
          <w:numId w:val="1"/>
        </w:numPr>
        <w:jc w:val="both"/>
      </w:pPr>
      <w:r w:rsidRPr="0048322E">
        <w:t xml:space="preserve"> </w:t>
      </w:r>
      <w:bookmarkStart w:id="160" w:name="_Toc34759526"/>
      <w:r w:rsidRPr="0048322E">
        <w:t>Log user actions component</w:t>
      </w:r>
      <w:bookmarkEnd w:id="160"/>
    </w:p>
    <w:p w14:paraId="5845CF4A" w14:textId="77777777" w:rsidR="00324C35" w:rsidRPr="0048322E" w:rsidRDefault="00324C35" w:rsidP="00324C35">
      <w:pPr>
        <w:jc w:val="both"/>
      </w:pPr>
      <w:r w:rsidRPr="0048322E">
        <w:t xml:space="preserve">     Pseudo code</w:t>
      </w:r>
    </w:p>
    <w:p w14:paraId="092E2C7E" w14:textId="77777777" w:rsidR="00324C35" w:rsidRPr="0048322E" w:rsidRDefault="00324C35" w:rsidP="00324C35">
      <w:pPr>
        <w:ind w:left="360"/>
        <w:jc w:val="both"/>
        <w:rPr>
          <w:i/>
        </w:rPr>
      </w:pPr>
      <w:r w:rsidRPr="0048322E">
        <w:rPr>
          <w:i/>
        </w:rPr>
        <w:t>If user is logged in and performs an action on data</w:t>
      </w:r>
    </w:p>
    <w:p w14:paraId="4B6D92BF" w14:textId="77777777" w:rsidR="00324C35" w:rsidRPr="0048322E" w:rsidRDefault="00324C35" w:rsidP="00324C35">
      <w:pPr>
        <w:ind w:left="720"/>
        <w:jc w:val="both"/>
        <w:rPr>
          <w:i/>
        </w:rPr>
      </w:pPr>
      <w:r w:rsidRPr="0048322E">
        <w:rPr>
          <w:i/>
        </w:rPr>
        <w:t xml:space="preserve"> Get user’s session identity</w:t>
      </w:r>
    </w:p>
    <w:p w14:paraId="45A39356" w14:textId="77777777" w:rsidR="00324C35" w:rsidRPr="0048322E" w:rsidRDefault="00324C35" w:rsidP="00324C35">
      <w:pPr>
        <w:ind w:left="720"/>
        <w:jc w:val="both"/>
        <w:rPr>
          <w:i/>
        </w:rPr>
      </w:pPr>
      <w:r w:rsidRPr="0048322E">
        <w:rPr>
          <w:i/>
        </w:rPr>
        <w:t xml:space="preserve"> Get the modified data variables</w:t>
      </w:r>
    </w:p>
    <w:p w14:paraId="2F581DF0" w14:textId="77777777" w:rsidR="00324C35" w:rsidRPr="0048322E" w:rsidRDefault="00324C35" w:rsidP="00324C35">
      <w:pPr>
        <w:ind w:left="720"/>
        <w:jc w:val="both"/>
        <w:rPr>
          <w:i/>
        </w:rPr>
      </w:pPr>
      <w:r w:rsidRPr="0048322E">
        <w:rPr>
          <w:i/>
        </w:rPr>
        <w:t xml:space="preserve"> Insert a record of modified variables and the user into a secured file and database</w:t>
      </w:r>
    </w:p>
    <w:p w14:paraId="628155E7" w14:textId="77777777" w:rsidR="00324C35" w:rsidRPr="0048322E" w:rsidRDefault="00324C35" w:rsidP="00324C35">
      <w:pPr>
        <w:ind w:left="720"/>
        <w:jc w:val="both"/>
        <w:rPr>
          <w:i/>
        </w:rPr>
      </w:pPr>
      <w:r w:rsidRPr="0048322E">
        <w:rPr>
          <w:i/>
        </w:rPr>
        <w:t xml:space="preserve"> Print “Action performed successfully”</w:t>
      </w:r>
    </w:p>
    <w:p w14:paraId="16C97755" w14:textId="77777777" w:rsidR="00324C35" w:rsidRPr="0048322E" w:rsidRDefault="00324C35" w:rsidP="00324C35">
      <w:pPr>
        <w:ind w:left="360"/>
        <w:jc w:val="both"/>
        <w:rPr>
          <w:i/>
        </w:rPr>
      </w:pPr>
      <w:r w:rsidRPr="0048322E">
        <w:rPr>
          <w:i/>
        </w:rPr>
        <w:t>Else</w:t>
      </w:r>
    </w:p>
    <w:p w14:paraId="23693A96" w14:textId="68636D92" w:rsidR="00324C35" w:rsidRPr="0048322E" w:rsidRDefault="00324C35" w:rsidP="00324C35">
      <w:pPr>
        <w:jc w:val="both"/>
        <w:rPr>
          <w:i/>
        </w:rPr>
      </w:pPr>
      <w:r w:rsidRPr="0048322E">
        <w:rPr>
          <w:i/>
        </w:rPr>
        <w:t xml:space="preserve">            Redirect user to login interface.</w:t>
      </w:r>
    </w:p>
    <w:p w14:paraId="16F95A1F" w14:textId="28B11CD0" w:rsidR="00324C35" w:rsidRPr="0048322E" w:rsidRDefault="00324C35" w:rsidP="00324C35">
      <w:pPr>
        <w:pStyle w:val="Heading2"/>
        <w:numPr>
          <w:ilvl w:val="1"/>
          <w:numId w:val="1"/>
        </w:numPr>
        <w:jc w:val="both"/>
      </w:pPr>
      <w:r w:rsidRPr="0048322E">
        <w:t xml:space="preserve"> </w:t>
      </w:r>
      <w:bookmarkStart w:id="161" w:name="_Toc34759527"/>
      <w:r w:rsidRPr="0048322E">
        <w:t>Data encryption component</w:t>
      </w:r>
      <w:bookmarkEnd w:id="161"/>
    </w:p>
    <w:p w14:paraId="770311A1" w14:textId="77777777" w:rsidR="00324C35" w:rsidRPr="0048322E" w:rsidRDefault="00324C35" w:rsidP="00324C35">
      <w:pPr>
        <w:jc w:val="both"/>
      </w:pPr>
      <w:r w:rsidRPr="0048322E">
        <w:t>Pseudo code</w:t>
      </w:r>
    </w:p>
    <w:p w14:paraId="4BC83A6F" w14:textId="77777777" w:rsidR="00324C35" w:rsidRPr="0048322E" w:rsidRDefault="00324C35" w:rsidP="00324C35">
      <w:pPr>
        <w:ind w:left="360"/>
        <w:jc w:val="both"/>
        <w:rPr>
          <w:i/>
        </w:rPr>
      </w:pPr>
      <w:r>
        <w:rPr>
          <w:i/>
        </w:rPr>
        <w:t>While there is a new action performed on data</w:t>
      </w:r>
    </w:p>
    <w:p w14:paraId="5B76925C" w14:textId="77777777" w:rsidR="00324C35" w:rsidRPr="0048322E" w:rsidRDefault="00324C35" w:rsidP="00324C35">
      <w:pPr>
        <w:ind w:left="720"/>
        <w:jc w:val="both"/>
        <w:rPr>
          <w:i/>
        </w:rPr>
      </w:pPr>
      <w:r w:rsidRPr="0048322E">
        <w:rPr>
          <w:i/>
        </w:rPr>
        <w:t xml:space="preserve"> </w:t>
      </w:r>
      <w:r>
        <w:rPr>
          <w:i/>
        </w:rPr>
        <w:t>Read plain text x</w:t>
      </w:r>
    </w:p>
    <w:p w14:paraId="6ED9ABAF" w14:textId="77777777" w:rsidR="00324C35" w:rsidRPr="0048322E" w:rsidRDefault="00324C35" w:rsidP="00324C35">
      <w:pPr>
        <w:ind w:left="720"/>
        <w:jc w:val="both"/>
        <w:rPr>
          <w:i/>
        </w:rPr>
      </w:pPr>
      <w:r w:rsidRPr="0048322E">
        <w:rPr>
          <w:i/>
        </w:rPr>
        <w:t xml:space="preserve"> Apply the advanced encryption standard algorithm to x to get x</w:t>
      </w:r>
      <w:r w:rsidRPr="0048322E">
        <w:rPr>
          <w:i/>
          <w:vertAlign w:val="superscript"/>
        </w:rPr>
        <w:t>i.</w:t>
      </w:r>
    </w:p>
    <w:p w14:paraId="2F9C57BB" w14:textId="77777777" w:rsidR="00324C35" w:rsidRPr="0048322E" w:rsidRDefault="00324C35" w:rsidP="00324C35">
      <w:pPr>
        <w:ind w:left="720"/>
        <w:jc w:val="both"/>
        <w:rPr>
          <w:i/>
        </w:rPr>
      </w:pPr>
      <w:r w:rsidRPr="0048322E">
        <w:rPr>
          <w:i/>
          <w:vertAlign w:val="superscript"/>
        </w:rPr>
        <w:t xml:space="preserve"> </w:t>
      </w:r>
      <w:r w:rsidRPr="0048322E">
        <w:rPr>
          <w:i/>
        </w:rPr>
        <w:t>Save x</w:t>
      </w:r>
      <w:r w:rsidRPr="0048322E">
        <w:rPr>
          <w:i/>
          <w:vertAlign w:val="superscript"/>
        </w:rPr>
        <w:t xml:space="preserve">i </w:t>
      </w:r>
      <w:r w:rsidRPr="0048322E">
        <w:rPr>
          <w:i/>
        </w:rPr>
        <w:t xml:space="preserve">into database </w:t>
      </w:r>
    </w:p>
    <w:p w14:paraId="1BDE5DDA" w14:textId="77777777" w:rsidR="00324C35" w:rsidRPr="0048322E" w:rsidRDefault="00324C35" w:rsidP="00324C35">
      <w:pPr>
        <w:ind w:left="360"/>
        <w:jc w:val="both"/>
        <w:rPr>
          <w:i/>
        </w:rPr>
      </w:pPr>
      <w:r w:rsidRPr="0048322E">
        <w:rPr>
          <w:i/>
        </w:rPr>
        <w:t>Else</w:t>
      </w:r>
    </w:p>
    <w:p w14:paraId="3CC34186" w14:textId="77777777" w:rsidR="00324C35" w:rsidRPr="0048322E" w:rsidRDefault="00324C35" w:rsidP="00324C35">
      <w:pPr>
        <w:ind w:left="720"/>
        <w:jc w:val="both"/>
        <w:rPr>
          <w:i/>
        </w:rPr>
      </w:pPr>
      <w:r w:rsidRPr="0048322E">
        <w:rPr>
          <w:i/>
        </w:rPr>
        <w:t>Redirect user to login interface</w:t>
      </w:r>
    </w:p>
    <w:p w14:paraId="29B5768A" w14:textId="77777777" w:rsidR="00324C35" w:rsidRPr="0048322E" w:rsidRDefault="00324C35" w:rsidP="00324C35">
      <w:pPr>
        <w:jc w:val="both"/>
      </w:pPr>
    </w:p>
    <w:p w14:paraId="31916333" w14:textId="0BCBAE1A" w:rsidR="00324C35" w:rsidRPr="0048322E" w:rsidRDefault="00324C35" w:rsidP="00324C35">
      <w:pPr>
        <w:pStyle w:val="Heading2"/>
        <w:numPr>
          <w:ilvl w:val="1"/>
          <w:numId w:val="1"/>
        </w:numPr>
        <w:jc w:val="both"/>
      </w:pPr>
      <w:r w:rsidRPr="0048322E">
        <w:tab/>
        <w:t xml:space="preserve"> </w:t>
      </w:r>
      <w:bookmarkStart w:id="162" w:name="_Toc34759528"/>
      <w:r w:rsidRPr="0048322E">
        <w:t>user level</w:t>
      </w:r>
      <w:r>
        <w:t xml:space="preserve"> data access</w:t>
      </w:r>
      <w:bookmarkEnd w:id="162"/>
    </w:p>
    <w:p w14:paraId="319777EA" w14:textId="77777777" w:rsidR="00324C35" w:rsidRPr="0048322E" w:rsidRDefault="00324C35" w:rsidP="00324C35">
      <w:pPr>
        <w:jc w:val="both"/>
      </w:pPr>
      <w:r w:rsidRPr="0048322E">
        <w:t>Pseudo code</w:t>
      </w:r>
    </w:p>
    <w:p w14:paraId="1AE0246D" w14:textId="77777777" w:rsidR="00324C35" w:rsidRDefault="00324C35" w:rsidP="00324C35">
      <w:pPr>
        <w:ind w:left="720"/>
        <w:jc w:val="both"/>
        <w:rPr>
          <w:i/>
        </w:rPr>
      </w:pPr>
      <w:r w:rsidRPr="0048322E">
        <w:rPr>
          <w:i/>
        </w:rPr>
        <w:t>If user is logged in</w:t>
      </w:r>
    </w:p>
    <w:p w14:paraId="23E229F7" w14:textId="77777777" w:rsidR="00324C35" w:rsidRPr="0048322E" w:rsidRDefault="00324C35" w:rsidP="00324C35">
      <w:pPr>
        <w:ind w:left="720"/>
        <w:jc w:val="both"/>
        <w:rPr>
          <w:i/>
        </w:rPr>
      </w:pPr>
      <w:r>
        <w:rPr>
          <w:i/>
        </w:rPr>
        <w:lastRenderedPageBreak/>
        <w:t>If user role is x</w:t>
      </w:r>
    </w:p>
    <w:p w14:paraId="36709D55" w14:textId="77777777" w:rsidR="00324C35" w:rsidRPr="0048322E" w:rsidRDefault="00324C35" w:rsidP="00324C35">
      <w:pPr>
        <w:jc w:val="both"/>
        <w:rPr>
          <w:i/>
        </w:rPr>
      </w:pPr>
      <w:r w:rsidRPr="0048322E">
        <w:rPr>
          <w:i/>
        </w:rPr>
        <w:t xml:space="preserve">                </w:t>
      </w:r>
      <w:r>
        <w:rPr>
          <w:i/>
        </w:rPr>
        <w:t>Display specific dashboard (sub-menu) for user role x</w:t>
      </w:r>
    </w:p>
    <w:p w14:paraId="19508CFD" w14:textId="77777777" w:rsidR="00324C35" w:rsidRPr="0048322E" w:rsidRDefault="00324C35" w:rsidP="00324C35">
      <w:pPr>
        <w:jc w:val="both"/>
        <w:rPr>
          <w:i/>
        </w:rPr>
      </w:pPr>
      <w:r w:rsidRPr="0048322E">
        <w:rPr>
          <w:i/>
        </w:rPr>
        <w:t xml:space="preserve">         Else</w:t>
      </w:r>
    </w:p>
    <w:p w14:paraId="423D87D9" w14:textId="77777777" w:rsidR="00324C35" w:rsidRPr="0048322E" w:rsidRDefault="00324C35" w:rsidP="00324C35">
      <w:pPr>
        <w:ind w:left="360"/>
        <w:jc w:val="both"/>
        <w:rPr>
          <w:i/>
        </w:rPr>
      </w:pPr>
      <w:r w:rsidRPr="0048322E">
        <w:rPr>
          <w:i/>
        </w:rPr>
        <w:t xml:space="preserve">        Redirect user to login interface.</w:t>
      </w:r>
    </w:p>
    <w:p w14:paraId="4D9163AD" w14:textId="5F742A60" w:rsidR="00324C35" w:rsidRPr="0048322E" w:rsidRDefault="00324C35" w:rsidP="00324C35">
      <w:pPr>
        <w:pStyle w:val="Heading2"/>
        <w:numPr>
          <w:ilvl w:val="1"/>
          <w:numId w:val="1"/>
        </w:numPr>
        <w:spacing w:line="360" w:lineRule="auto"/>
        <w:jc w:val="both"/>
        <w:rPr>
          <w:sz w:val="24"/>
          <w:szCs w:val="24"/>
        </w:rPr>
      </w:pPr>
      <w:bookmarkStart w:id="163" w:name="_Toc24493756"/>
      <w:bookmarkStart w:id="164" w:name="_Toc27552720"/>
      <w:bookmarkStart w:id="165" w:name="_Toc34759529"/>
      <w:r w:rsidRPr="0048322E">
        <w:rPr>
          <w:sz w:val="24"/>
          <w:szCs w:val="24"/>
        </w:rPr>
        <w:t>Tracking the typing patterns of the user</w:t>
      </w:r>
      <w:bookmarkEnd w:id="163"/>
      <w:bookmarkEnd w:id="164"/>
      <w:bookmarkEnd w:id="165"/>
    </w:p>
    <w:p w14:paraId="5DA9C780" w14:textId="77777777" w:rsidR="00324C35" w:rsidRPr="0048322E" w:rsidRDefault="00324C35" w:rsidP="00324C35">
      <w:pPr>
        <w:jc w:val="both"/>
        <w:rPr>
          <w:i/>
        </w:rPr>
      </w:pPr>
      <w:r w:rsidRPr="0048322E">
        <w:t xml:space="preserve">                    </w:t>
      </w:r>
      <w:r w:rsidRPr="0048322E">
        <w:rPr>
          <w:bCs/>
        </w:rPr>
        <w:t xml:space="preserve"> </w:t>
      </w:r>
      <w:r w:rsidRPr="0048322E">
        <w:rPr>
          <w:bCs/>
          <w:i/>
        </w:rPr>
        <w:t xml:space="preserve">If </w:t>
      </w:r>
      <w:r w:rsidRPr="0048322E">
        <w:rPr>
          <w:i/>
        </w:rPr>
        <w:t>user is logged inn and performs and action on data</w:t>
      </w:r>
    </w:p>
    <w:p w14:paraId="555769AB" w14:textId="77777777" w:rsidR="00324C35" w:rsidRPr="0048322E" w:rsidRDefault="00324C35" w:rsidP="00324C35">
      <w:pPr>
        <w:ind w:left="1080"/>
        <w:jc w:val="both"/>
        <w:rPr>
          <w:i/>
        </w:rPr>
      </w:pPr>
      <w:r w:rsidRPr="0048322E">
        <w:rPr>
          <w:i/>
        </w:rPr>
        <w:t xml:space="preserve">              Types in a text field.</w:t>
      </w:r>
    </w:p>
    <w:p w14:paraId="157D9BBE" w14:textId="77777777" w:rsidR="00324C35" w:rsidRPr="0048322E" w:rsidRDefault="00324C35" w:rsidP="00324C35">
      <w:pPr>
        <w:ind w:left="1080"/>
        <w:jc w:val="both"/>
        <w:rPr>
          <w:i/>
        </w:rPr>
      </w:pPr>
      <w:r w:rsidRPr="0048322E">
        <w:rPr>
          <w:i/>
        </w:rPr>
        <w:t xml:space="preserve">              System monitors the typing speed of the user.</w:t>
      </w:r>
    </w:p>
    <w:p w14:paraId="0ECC7A9A" w14:textId="77777777" w:rsidR="00324C35" w:rsidRPr="0048322E" w:rsidRDefault="00324C35" w:rsidP="00324C35">
      <w:pPr>
        <w:ind w:left="1080"/>
        <w:jc w:val="both"/>
        <w:rPr>
          <w:i/>
        </w:rPr>
      </w:pPr>
      <w:r w:rsidRPr="0048322E">
        <w:rPr>
          <w:i/>
        </w:rPr>
        <w:t xml:space="preserve">             The system retrieves the previous typing patterns</w:t>
      </w:r>
    </w:p>
    <w:p w14:paraId="558830B9" w14:textId="77777777" w:rsidR="00324C35" w:rsidRPr="0048322E" w:rsidRDefault="00324C35" w:rsidP="00324C35">
      <w:pPr>
        <w:ind w:left="720"/>
        <w:jc w:val="both"/>
        <w:rPr>
          <w:i/>
        </w:rPr>
      </w:pPr>
      <w:r w:rsidRPr="0048322E">
        <w:rPr>
          <w:i/>
        </w:rPr>
        <w:t xml:space="preserve">                   The system compares the current and retrieved typing patterns.</w:t>
      </w:r>
    </w:p>
    <w:p w14:paraId="64C20DAF" w14:textId="77777777" w:rsidR="00324C35" w:rsidRPr="0048322E" w:rsidRDefault="00324C35" w:rsidP="00324C35">
      <w:pPr>
        <w:ind w:left="720"/>
        <w:jc w:val="both"/>
        <w:rPr>
          <w:i/>
        </w:rPr>
      </w:pPr>
      <w:r w:rsidRPr="0048322E">
        <w:rPr>
          <w:bCs/>
          <w:i/>
        </w:rPr>
        <w:t>If</w:t>
      </w:r>
      <w:r w:rsidRPr="0048322E">
        <w:rPr>
          <w:b/>
          <w:i/>
        </w:rPr>
        <w:t xml:space="preserve"> </w:t>
      </w:r>
      <w:r w:rsidRPr="0048322E">
        <w:rPr>
          <w:i/>
        </w:rPr>
        <w:t>the current pattern matches the retrieved pattern.</w:t>
      </w:r>
    </w:p>
    <w:p w14:paraId="0393E2AC" w14:textId="77777777" w:rsidR="00324C35" w:rsidRPr="0048322E" w:rsidRDefault="00324C35" w:rsidP="00324C35">
      <w:pPr>
        <w:ind w:left="720"/>
        <w:jc w:val="both"/>
        <w:rPr>
          <w:i/>
        </w:rPr>
      </w:pPr>
      <w:r w:rsidRPr="0048322E">
        <w:rPr>
          <w:i/>
        </w:rPr>
        <w:t>All the user to continue the operation.</w:t>
      </w:r>
    </w:p>
    <w:p w14:paraId="5B6B89C5" w14:textId="77777777" w:rsidR="00324C35" w:rsidRPr="0048322E" w:rsidRDefault="00324C35" w:rsidP="00324C35">
      <w:pPr>
        <w:ind w:left="720"/>
        <w:jc w:val="both"/>
        <w:rPr>
          <w:b/>
          <w:i/>
        </w:rPr>
      </w:pPr>
      <w:r w:rsidRPr="0048322E">
        <w:rPr>
          <w:b/>
          <w:i/>
        </w:rPr>
        <w:t>Else</w:t>
      </w:r>
    </w:p>
    <w:p w14:paraId="479127A1" w14:textId="77777777" w:rsidR="00324C35" w:rsidRPr="0048322E" w:rsidRDefault="00324C35" w:rsidP="00324C35">
      <w:pPr>
        <w:ind w:left="720"/>
        <w:jc w:val="both"/>
        <w:rPr>
          <w:i/>
        </w:rPr>
      </w:pPr>
      <w:r w:rsidRPr="0048322E">
        <w:rPr>
          <w:i/>
        </w:rPr>
        <w:t xml:space="preserve">    System raises a warning to the manager data and mark the user’s data as suspected</w:t>
      </w:r>
    </w:p>
    <w:p w14:paraId="26AA15E5" w14:textId="77777777" w:rsidR="00324C35" w:rsidRPr="0048322E" w:rsidRDefault="00324C35" w:rsidP="00324C35">
      <w:pPr>
        <w:ind w:left="720"/>
        <w:jc w:val="both"/>
        <w:rPr>
          <w:b/>
          <w:i/>
        </w:rPr>
      </w:pPr>
      <w:r w:rsidRPr="0048322E">
        <w:rPr>
          <w:b/>
          <w:i/>
        </w:rPr>
        <w:t>Else</w:t>
      </w:r>
    </w:p>
    <w:p w14:paraId="6616B3D4" w14:textId="2FDD8DEC" w:rsidR="00324C35" w:rsidRDefault="00324C35" w:rsidP="00324C35">
      <w:pPr>
        <w:ind w:left="720"/>
        <w:jc w:val="both"/>
        <w:rPr>
          <w:i/>
        </w:rPr>
      </w:pPr>
      <w:r w:rsidRPr="0048322E">
        <w:rPr>
          <w:i/>
        </w:rPr>
        <w:t xml:space="preserve">    Redirect user to login interface.</w:t>
      </w:r>
    </w:p>
    <w:p w14:paraId="619A5A2B" w14:textId="392B99FF" w:rsidR="00701386" w:rsidRDefault="00701386" w:rsidP="00324C35">
      <w:pPr>
        <w:ind w:left="720"/>
        <w:jc w:val="both"/>
        <w:rPr>
          <w:i/>
        </w:rPr>
      </w:pPr>
    </w:p>
    <w:p w14:paraId="58BF901F" w14:textId="3ACB7D32" w:rsidR="00701386" w:rsidRDefault="00701386" w:rsidP="00324C35">
      <w:pPr>
        <w:ind w:left="720"/>
        <w:jc w:val="both"/>
        <w:rPr>
          <w:i/>
        </w:rPr>
      </w:pPr>
    </w:p>
    <w:p w14:paraId="2B8EB923" w14:textId="7C45E353" w:rsidR="00701386" w:rsidRDefault="00701386" w:rsidP="00324C35">
      <w:pPr>
        <w:ind w:left="720"/>
        <w:jc w:val="both"/>
        <w:rPr>
          <w:i/>
        </w:rPr>
      </w:pPr>
    </w:p>
    <w:p w14:paraId="202EF1C6" w14:textId="36D43858" w:rsidR="00701386" w:rsidRDefault="00701386" w:rsidP="00324C35">
      <w:pPr>
        <w:ind w:left="720"/>
        <w:jc w:val="both"/>
        <w:rPr>
          <w:i/>
        </w:rPr>
      </w:pPr>
    </w:p>
    <w:p w14:paraId="06825DC4" w14:textId="72A6F1B1" w:rsidR="00701386" w:rsidRDefault="00701386" w:rsidP="00324C35">
      <w:pPr>
        <w:ind w:left="720"/>
        <w:jc w:val="both"/>
        <w:rPr>
          <w:i/>
        </w:rPr>
      </w:pPr>
    </w:p>
    <w:p w14:paraId="099303EC" w14:textId="4CE1A4D6" w:rsidR="00701386" w:rsidRDefault="00701386" w:rsidP="00324C35">
      <w:pPr>
        <w:ind w:left="720"/>
        <w:jc w:val="both"/>
        <w:rPr>
          <w:i/>
        </w:rPr>
      </w:pPr>
    </w:p>
    <w:p w14:paraId="077D7578" w14:textId="6DDDD649" w:rsidR="00701386" w:rsidRDefault="00701386" w:rsidP="00324C35">
      <w:pPr>
        <w:ind w:left="720"/>
        <w:jc w:val="both"/>
        <w:rPr>
          <w:i/>
        </w:rPr>
      </w:pPr>
    </w:p>
    <w:p w14:paraId="72729744" w14:textId="2DA7D167" w:rsidR="00701386" w:rsidRDefault="00701386" w:rsidP="00324C35">
      <w:pPr>
        <w:ind w:left="720"/>
        <w:jc w:val="both"/>
        <w:rPr>
          <w:i/>
        </w:rPr>
      </w:pPr>
    </w:p>
    <w:p w14:paraId="1A191A8A" w14:textId="5599EC4C" w:rsidR="00701386" w:rsidRDefault="00701386" w:rsidP="00324C35">
      <w:pPr>
        <w:ind w:left="720"/>
        <w:jc w:val="both"/>
        <w:rPr>
          <w:i/>
        </w:rPr>
      </w:pPr>
    </w:p>
    <w:p w14:paraId="0D0B104E" w14:textId="15FA80D8" w:rsidR="00701386" w:rsidRDefault="00701386" w:rsidP="00324C35">
      <w:pPr>
        <w:ind w:left="720"/>
        <w:jc w:val="both"/>
        <w:rPr>
          <w:i/>
        </w:rPr>
      </w:pPr>
    </w:p>
    <w:p w14:paraId="462D91F2" w14:textId="718C2553" w:rsidR="00701386" w:rsidRDefault="00701386" w:rsidP="00324C35">
      <w:pPr>
        <w:ind w:left="720"/>
        <w:jc w:val="both"/>
        <w:rPr>
          <w:i/>
        </w:rPr>
      </w:pPr>
    </w:p>
    <w:p w14:paraId="2880D345" w14:textId="77777777" w:rsidR="00701386" w:rsidRPr="0048322E" w:rsidRDefault="00701386" w:rsidP="00324C35">
      <w:pPr>
        <w:ind w:left="720"/>
        <w:jc w:val="both"/>
        <w:rPr>
          <w:i/>
        </w:rPr>
      </w:pPr>
    </w:p>
    <w:p w14:paraId="0FFDAA5B" w14:textId="241746B6" w:rsidR="00324C35" w:rsidRPr="0048322E" w:rsidRDefault="00324C35" w:rsidP="00324C35">
      <w:pPr>
        <w:pStyle w:val="Heading1"/>
        <w:numPr>
          <w:ilvl w:val="0"/>
          <w:numId w:val="1"/>
        </w:numPr>
        <w:spacing w:line="360" w:lineRule="auto"/>
        <w:jc w:val="both"/>
      </w:pPr>
      <w:bookmarkStart w:id="166" w:name="_Toc34759530"/>
      <w:r w:rsidRPr="0048322E">
        <w:lastRenderedPageBreak/>
        <w:t>Human Interface Design</w:t>
      </w:r>
      <w:bookmarkEnd w:id="166"/>
    </w:p>
    <w:p w14:paraId="117D0C79" w14:textId="7F45D6AC" w:rsidR="00324C35" w:rsidRPr="0048322E" w:rsidRDefault="00324C35" w:rsidP="00324C35">
      <w:pPr>
        <w:pStyle w:val="Heading2"/>
        <w:numPr>
          <w:ilvl w:val="1"/>
          <w:numId w:val="1"/>
        </w:numPr>
        <w:jc w:val="both"/>
      </w:pPr>
      <w:r w:rsidRPr="0048322E">
        <w:t xml:space="preserve"> </w:t>
      </w:r>
      <w:bookmarkStart w:id="167" w:name="_Toc34759531"/>
      <w:r w:rsidRPr="0048322E">
        <w:t>Overview of User Interface</w:t>
      </w:r>
      <w:bookmarkEnd w:id="167"/>
    </w:p>
    <w:p w14:paraId="05544644" w14:textId="77777777" w:rsidR="00324C35" w:rsidRPr="0048322E" w:rsidRDefault="00324C35" w:rsidP="00324C35">
      <w:pPr>
        <w:spacing w:line="360" w:lineRule="auto"/>
        <w:ind w:left="375"/>
        <w:jc w:val="both"/>
      </w:pPr>
      <w:r w:rsidRPr="0048322E">
        <w:t xml:space="preserve">The system will be a role-based system where the overall administrator is the Data manager. Data manager will be responsible for adding new system users and their roles as shown in figure </w:t>
      </w:r>
    </w:p>
    <w:p w14:paraId="0D185D0C" w14:textId="77777777" w:rsidR="00324C35" w:rsidRPr="0048322E" w:rsidRDefault="00324C35" w:rsidP="00324C35">
      <w:pPr>
        <w:spacing w:line="360" w:lineRule="auto"/>
        <w:ind w:left="375"/>
        <w:jc w:val="both"/>
      </w:pPr>
      <w:r w:rsidRPr="0048322E">
        <w:t>Every action performed by the user will be recorded and stored in the database. The user logs will be generated by the Data manager when needed.</w:t>
      </w:r>
    </w:p>
    <w:p w14:paraId="7AB64DA1" w14:textId="77777777" w:rsidR="00324C35" w:rsidRPr="0048322E" w:rsidRDefault="00324C35" w:rsidP="00324C35">
      <w:pPr>
        <w:spacing w:line="360" w:lineRule="auto"/>
        <w:ind w:left="375"/>
        <w:jc w:val="both"/>
      </w:pPr>
      <w:r w:rsidRPr="0048322E">
        <w:t>The actions performed by the user will include login, logout, adding new observation slip (new weather data record), editing an observation slip and generating reports.</w:t>
      </w:r>
    </w:p>
    <w:p w14:paraId="3ECD0323" w14:textId="77777777" w:rsidR="00324C35" w:rsidRPr="0048322E" w:rsidRDefault="00324C35" w:rsidP="00324C35">
      <w:pPr>
        <w:spacing w:line="360" w:lineRule="auto"/>
        <w:ind w:left="375"/>
        <w:jc w:val="both"/>
      </w:pPr>
      <w:r w:rsidRPr="0048322E">
        <w:t>When logging into the system, the typing speed and pattern of a given user will be recorded and stored into the database. This pattern will later be used to compare the speed of the user will logging into the system.</w:t>
      </w:r>
    </w:p>
    <w:p w14:paraId="59FE340C" w14:textId="77777777" w:rsidR="00324C35" w:rsidRPr="0048322E" w:rsidRDefault="00324C35" w:rsidP="00324C35">
      <w:pPr>
        <w:spacing w:line="360" w:lineRule="auto"/>
        <w:ind w:left="375"/>
        <w:jc w:val="both"/>
      </w:pPr>
      <w:r w:rsidRPr="0048322E">
        <w:t>If the user pattern does not match the one stored in the database, the user will be denied access to the system. This is to avoid malicious logins and system access by un authorized parties.</w:t>
      </w:r>
    </w:p>
    <w:p w14:paraId="081FA481" w14:textId="7E4C0993" w:rsidR="00324C35" w:rsidRDefault="00324C35" w:rsidP="00324C35">
      <w:pPr>
        <w:pStyle w:val="Heading2"/>
        <w:numPr>
          <w:ilvl w:val="1"/>
          <w:numId w:val="1"/>
        </w:numPr>
        <w:jc w:val="both"/>
      </w:pPr>
      <w:r w:rsidRPr="0048322E">
        <w:t xml:space="preserve"> </w:t>
      </w:r>
      <w:bookmarkStart w:id="168" w:name="_Toc34759532"/>
      <w:r w:rsidRPr="0048322E">
        <w:t>Screen Images</w:t>
      </w:r>
      <w:bookmarkEnd w:id="168"/>
    </w:p>
    <w:p w14:paraId="40F68ACE" w14:textId="3D5A7D8D" w:rsidR="00324C35" w:rsidRDefault="00324C35" w:rsidP="00324C35">
      <w:pPr>
        <w:keepNext/>
      </w:pPr>
      <w:r>
        <w:rPr>
          <w:noProof/>
        </w:rPr>
        <w:drawing>
          <wp:inline distT="0" distB="0" distL="0" distR="0" wp14:anchorId="4E815F68" wp14:editId="7EC742CC">
            <wp:extent cx="5276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076450"/>
                    </a:xfrm>
                    <a:prstGeom prst="rect">
                      <a:avLst/>
                    </a:prstGeom>
                    <a:noFill/>
                    <a:ln>
                      <a:noFill/>
                    </a:ln>
                  </pic:spPr>
                </pic:pic>
              </a:graphicData>
            </a:graphic>
          </wp:inline>
        </w:drawing>
      </w:r>
    </w:p>
    <w:p w14:paraId="4D37E58A" w14:textId="77777777" w:rsidR="00324C35" w:rsidRDefault="00324C35" w:rsidP="00324C35">
      <w:pPr>
        <w:pStyle w:val="Caption"/>
      </w:pPr>
      <w:bookmarkStart w:id="169" w:name="_Toc34757936"/>
      <w:r>
        <w:t xml:space="preserve">Figure 6.2. </w:t>
      </w:r>
      <w:r>
        <w:fldChar w:fldCharType="begin"/>
      </w:r>
      <w:r>
        <w:instrText xml:space="preserve"> SEQ Figure_6.2. \* ARABIC </w:instrText>
      </w:r>
      <w:r>
        <w:fldChar w:fldCharType="separate"/>
      </w:r>
      <w:r>
        <w:rPr>
          <w:noProof/>
        </w:rPr>
        <w:t>1</w:t>
      </w:r>
      <w:r>
        <w:fldChar w:fldCharType="end"/>
      </w:r>
      <w:r>
        <w:t xml:space="preserve"> Search user logs</w:t>
      </w:r>
      <w:bookmarkEnd w:id="169"/>
    </w:p>
    <w:p w14:paraId="746DBDC4" w14:textId="77777777" w:rsidR="00324C35" w:rsidRPr="007E6A84" w:rsidRDefault="00324C35" w:rsidP="00324C35"/>
    <w:p w14:paraId="3115F1DA" w14:textId="77777777" w:rsidR="00324C35" w:rsidRDefault="00324C35" w:rsidP="00324C35"/>
    <w:p w14:paraId="31EC1688" w14:textId="5384DF12" w:rsidR="00324C35" w:rsidRDefault="00324C35" w:rsidP="00324C35">
      <w:pPr>
        <w:keepNext/>
      </w:pPr>
      <w:r>
        <w:rPr>
          <w:noProof/>
        </w:rPr>
        <w:lastRenderedPageBreak/>
        <w:drawing>
          <wp:inline distT="0" distB="0" distL="0" distR="0" wp14:anchorId="5435EB6D" wp14:editId="44AA477A">
            <wp:extent cx="59436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49292D2E" w14:textId="77777777" w:rsidR="00324C35" w:rsidRPr="0048322E" w:rsidRDefault="00324C35" w:rsidP="00324C35">
      <w:pPr>
        <w:pStyle w:val="Caption"/>
      </w:pPr>
      <w:bookmarkStart w:id="170" w:name="_Toc34757937"/>
      <w:r>
        <w:t xml:space="preserve">Figure 6.2. </w:t>
      </w:r>
      <w:r>
        <w:fldChar w:fldCharType="begin"/>
      </w:r>
      <w:r>
        <w:instrText xml:space="preserve"> SEQ Figure_6.2. \* ARABIC </w:instrText>
      </w:r>
      <w:r>
        <w:fldChar w:fldCharType="separate"/>
      </w:r>
      <w:r>
        <w:rPr>
          <w:noProof/>
        </w:rPr>
        <w:t>2</w:t>
      </w:r>
      <w:r>
        <w:fldChar w:fldCharType="end"/>
      </w:r>
      <w:r>
        <w:t xml:space="preserve"> User logs interface</w:t>
      </w:r>
      <w:bookmarkEnd w:id="170"/>
    </w:p>
    <w:p w14:paraId="4BB72C61" w14:textId="277E8E75" w:rsidR="00324C35" w:rsidRDefault="00324C35" w:rsidP="00324C35">
      <w:pPr>
        <w:keepNext/>
      </w:pPr>
      <w:commentRangeStart w:id="171"/>
      <w:r w:rsidRPr="0048322E">
        <w:rPr>
          <w:noProof/>
        </w:rPr>
        <w:drawing>
          <wp:inline distT="0" distB="0" distL="0" distR="0" wp14:anchorId="33959BDA" wp14:editId="1E7FCA3F">
            <wp:extent cx="58578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875" cy="2143125"/>
                    </a:xfrm>
                    <a:prstGeom prst="rect">
                      <a:avLst/>
                    </a:prstGeom>
                    <a:noFill/>
                    <a:ln>
                      <a:noFill/>
                    </a:ln>
                  </pic:spPr>
                </pic:pic>
              </a:graphicData>
            </a:graphic>
          </wp:inline>
        </w:drawing>
      </w:r>
      <w:commentRangeEnd w:id="171"/>
      <w:r w:rsidR="00C378E9">
        <w:rPr>
          <w:rStyle w:val="CommentReference"/>
        </w:rPr>
        <w:commentReference w:id="171"/>
      </w:r>
    </w:p>
    <w:p w14:paraId="4D2E69F1" w14:textId="77777777" w:rsidR="00324C35" w:rsidRPr="00766792" w:rsidRDefault="00324C35" w:rsidP="00324C35">
      <w:pPr>
        <w:pStyle w:val="Caption"/>
      </w:pPr>
      <w:bookmarkStart w:id="172" w:name="_Toc34757938"/>
      <w:r>
        <w:t xml:space="preserve">Figure 6.2. </w:t>
      </w:r>
      <w:r>
        <w:fldChar w:fldCharType="begin"/>
      </w:r>
      <w:r>
        <w:instrText xml:space="preserve"> SEQ Figure_6.2. \* ARABIC </w:instrText>
      </w:r>
      <w:r>
        <w:fldChar w:fldCharType="separate"/>
      </w:r>
      <w:r>
        <w:rPr>
          <w:noProof/>
        </w:rPr>
        <w:t>3</w:t>
      </w:r>
      <w:r>
        <w:fldChar w:fldCharType="end"/>
      </w:r>
      <w:r>
        <w:t xml:space="preserve"> Add New User Role Interface</w:t>
      </w:r>
      <w:bookmarkEnd w:id="172"/>
    </w:p>
    <w:p w14:paraId="08A32130" w14:textId="77777777" w:rsidR="00324C35" w:rsidRDefault="00324C35" w:rsidP="00324C35">
      <w:pPr>
        <w:pStyle w:val="Heading2"/>
        <w:numPr>
          <w:ilvl w:val="1"/>
          <w:numId w:val="1"/>
        </w:numPr>
        <w:jc w:val="both"/>
      </w:pPr>
      <w:bookmarkStart w:id="173" w:name="_Toc5005"/>
      <w:r w:rsidRPr="0048322E">
        <w:t xml:space="preserve"> </w:t>
      </w:r>
      <w:bookmarkStart w:id="174" w:name="_Toc34759533"/>
      <w:r w:rsidRPr="009434BB">
        <w:t>Screen Objects and Actions</w:t>
      </w:r>
      <w:bookmarkEnd w:id="174"/>
      <w:r w:rsidRPr="009434BB">
        <w:t xml:space="preserve"> </w:t>
      </w:r>
      <w:bookmarkEnd w:id="173"/>
    </w:p>
    <w:p w14:paraId="753CF1B8" w14:textId="77777777" w:rsidR="00324C35" w:rsidRPr="00DD3487" w:rsidRDefault="00324C35" w:rsidP="00324C35">
      <w:pPr>
        <w:pStyle w:val="Caption"/>
      </w:pPr>
      <w:bookmarkStart w:id="175" w:name="_Toc34120441"/>
      <w:bookmarkStart w:id="176" w:name="_Toc34757939"/>
      <w:bookmarkStart w:id="177" w:name="_Toc34759566"/>
      <w:r>
        <w:t xml:space="preserve">Table </w:t>
      </w:r>
      <w:r>
        <w:fldChar w:fldCharType="begin"/>
      </w:r>
      <w:r>
        <w:instrText xml:space="preserve"> SEQ Table \* ARABIC </w:instrText>
      </w:r>
      <w:r>
        <w:fldChar w:fldCharType="separate"/>
      </w:r>
      <w:r>
        <w:rPr>
          <w:noProof/>
        </w:rPr>
        <w:t>7</w:t>
      </w:r>
      <w:r>
        <w:fldChar w:fldCharType="end"/>
      </w:r>
      <w:r>
        <w:t>: Screen objects and their actions</w:t>
      </w:r>
      <w:bookmarkEnd w:id="175"/>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17"/>
        <w:gridCol w:w="2854"/>
      </w:tblGrid>
      <w:tr w:rsidR="00324C35" w:rsidRPr="003D38B3" w14:paraId="5D05D17C" w14:textId="77777777" w:rsidTr="00E56360">
        <w:tc>
          <w:tcPr>
            <w:tcW w:w="3268" w:type="dxa"/>
            <w:shd w:val="clear" w:color="auto" w:fill="auto"/>
          </w:tcPr>
          <w:p w14:paraId="3E122464" w14:textId="77777777" w:rsidR="00324C35" w:rsidRPr="003D38B3" w:rsidRDefault="00324C35" w:rsidP="00E56360">
            <w:pPr>
              <w:rPr>
                <w:b/>
                <w:bCs/>
                <w:szCs w:val="24"/>
              </w:rPr>
            </w:pPr>
            <w:r w:rsidRPr="003D38B3">
              <w:rPr>
                <w:b/>
                <w:bCs/>
                <w:szCs w:val="24"/>
              </w:rPr>
              <w:t>Screen Object</w:t>
            </w:r>
          </w:p>
        </w:tc>
        <w:tc>
          <w:tcPr>
            <w:tcW w:w="3394" w:type="dxa"/>
            <w:shd w:val="clear" w:color="auto" w:fill="auto"/>
          </w:tcPr>
          <w:p w14:paraId="590AF69B" w14:textId="77777777" w:rsidR="00324C35" w:rsidRPr="003D38B3" w:rsidRDefault="00324C35" w:rsidP="00E56360">
            <w:pPr>
              <w:rPr>
                <w:b/>
                <w:bCs/>
                <w:szCs w:val="24"/>
              </w:rPr>
            </w:pPr>
            <w:r w:rsidRPr="003D38B3">
              <w:rPr>
                <w:b/>
                <w:bCs/>
                <w:szCs w:val="24"/>
              </w:rPr>
              <w:t>Action</w:t>
            </w:r>
          </w:p>
        </w:tc>
        <w:tc>
          <w:tcPr>
            <w:tcW w:w="2914" w:type="dxa"/>
          </w:tcPr>
          <w:p w14:paraId="14A36FD4" w14:textId="77777777" w:rsidR="00324C35" w:rsidRPr="003D38B3" w:rsidRDefault="00324C35" w:rsidP="00E56360">
            <w:pPr>
              <w:rPr>
                <w:b/>
                <w:bCs/>
                <w:szCs w:val="24"/>
              </w:rPr>
            </w:pPr>
            <w:r w:rsidRPr="003D38B3">
              <w:rPr>
                <w:b/>
                <w:bCs/>
                <w:szCs w:val="24"/>
              </w:rPr>
              <w:t>What happens on performing the action</w:t>
            </w:r>
          </w:p>
        </w:tc>
      </w:tr>
      <w:tr w:rsidR="00324C35" w:rsidRPr="00B26433" w14:paraId="77F27015" w14:textId="77777777" w:rsidTr="00E56360">
        <w:tc>
          <w:tcPr>
            <w:tcW w:w="3268" w:type="dxa"/>
            <w:shd w:val="clear" w:color="auto" w:fill="auto"/>
          </w:tcPr>
          <w:p w14:paraId="43426819" w14:textId="77777777" w:rsidR="00324C35" w:rsidRPr="00B26433" w:rsidRDefault="00324C35" w:rsidP="00E56360">
            <w:pPr>
              <w:rPr>
                <w:szCs w:val="24"/>
              </w:rPr>
            </w:pPr>
            <w:r>
              <w:rPr>
                <w:szCs w:val="24"/>
              </w:rPr>
              <w:t>User name</w:t>
            </w:r>
          </w:p>
        </w:tc>
        <w:tc>
          <w:tcPr>
            <w:tcW w:w="3394" w:type="dxa"/>
            <w:shd w:val="clear" w:color="auto" w:fill="auto"/>
          </w:tcPr>
          <w:p w14:paraId="65A0700E" w14:textId="77777777" w:rsidR="00324C35" w:rsidRPr="00B26433" w:rsidRDefault="00324C35" w:rsidP="00E56360">
            <w:pPr>
              <w:rPr>
                <w:szCs w:val="24"/>
              </w:rPr>
            </w:pPr>
            <w:r>
              <w:rPr>
                <w:szCs w:val="24"/>
              </w:rPr>
              <w:t>User name of the person performing the action</w:t>
            </w:r>
          </w:p>
        </w:tc>
        <w:tc>
          <w:tcPr>
            <w:tcW w:w="2914" w:type="dxa"/>
          </w:tcPr>
          <w:p w14:paraId="56F7B548" w14:textId="77777777" w:rsidR="00324C35" w:rsidRPr="00B26433" w:rsidRDefault="00324C35" w:rsidP="00E56360">
            <w:pPr>
              <w:rPr>
                <w:szCs w:val="24"/>
              </w:rPr>
            </w:pPr>
            <w:r>
              <w:rPr>
                <w:szCs w:val="24"/>
              </w:rPr>
              <w:t>Display user name of the person who performed the action</w:t>
            </w:r>
          </w:p>
        </w:tc>
      </w:tr>
      <w:tr w:rsidR="00324C35" w:rsidRPr="00B26433" w14:paraId="4CC4B246" w14:textId="77777777" w:rsidTr="00E56360">
        <w:tc>
          <w:tcPr>
            <w:tcW w:w="3268" w:type="dxa"/>
            <w:shd w:val="clear" w:color="auto" w:fill="auto"/>
          </w:tcPr>
          <w:p w14:paraId="2AC2C92C" w14:textId="77777777" w:rsidR="00324C35" w:rsidRPr="00B26433" w:rsidRDefault="00324C35" w:rsidP="00E56360">
            <w:pPr>
              <w:rPr>
                <w:szCs w:val="24"/>
              </w:rPr>
            </w:pPr>
            <w:r w:rsidRPr="00B26433">
              <w:rPr>
                <w:szCs w:val="24"/>
              </w:rPr>
              <w:t>Action</w:t>
            </w:r>
            <w:r>
              <w:rPr>
                <w:szCs w:val="24"/>
              </w:rPr>
              <w:t xml:space="preserve"> Taken</w:t>
            </w:r>
          </w:p>
        </w:tc>
        <w:tc>
          <w:tcPr>
            <w:tcW w:w="3394" w:type="dxa"/>
            <w:shd w:val="clear" w:color="auto" w:fill="auto"/>
          </w:tcPr>
          <w:p w14:paraId="0DAC540F" w14:textId="77777777" w:rsidR="00324C35" w:rsidRPr="00B26433" w:rsidRDefault="00324C35" w:rsidP="00E56360">
            <w:pPr>
              <w:rPr>
                <w:szCs w:val="24"/>
              </w:rPr>
            </w:pPr>
            <w:r w:rsidRPr="00B26433">
              <w:rPr>
                <w:szCs w:val="24"/>
              </w:rPr>
              <w:t xml:space="preserve"> action performed</w:t>
            </w:r>
            <w:r>
              <w:rPr>
                <w:szCs w:val="24"/>
              </w:rPr>
              <w:t xml:space="preserve"> by the user</w:t>
            </w:r>
            <w:r w:rsidRPr="00B26433">
              <w:rPr>
                <w:szCs w:val="24"/>
              </w:rPr>
              <w:t xml:space="preserve">. For example, add/ edit action, login/logout </w:t>
            </w:r>
            <w:proofErr w:type="spellStart"/>
            <w:r w:rsidRPr="00B26433">
              <w:rPr>
                <w:szCs w:val="24"/>
              </w:rPr>
              <w:t>etc</w:t>
            </w:r>
            <w:proofErr w:type="spellEnd"/>
          </w:p>
        </w:tc>
        <w:tc>
          <w:tcPr>
            <w:tcW w:w="2914" w:type="dxa"/>
          </w:tcPr>
          <w:p w14:paraId="27218A55" w14:textId="77777777" w:rsidR="00324C35" w:rsidRPr="00B26433" w:rsidRDefault="00324C35" w:rsidP="00E56360">
            <w:pPr>
              <w:rPr>
                <w:szCs w:val="24"/>
              </w:rPr>
            </w:pPr>
            <w:r>
              <w:rPr>
                <w:szCs w:val="24"/>
              </w:rPr>
              <w:t>Display the action that was performed by the user</w:t>
            </w:r>
          </w:p>
        </w:tc>
      </w:tr>
      <w:tr w:rsidR="00324C35" w:rsidRPr="00B26433" w14:paraId="6C38CB2E" w14:textId="77777777" w:rsidTr="00E56360">
        <w:trPr>
          <w:trHeight w:val="249"/>
        </w:trPr>
        <w:tc>
          <w:tcPr>
            <w:tcW w:w="3268" w:type="dxa"/>
            <w:shd w:val="clear" w:color="auto" w:fill="auto"/>
          </w:tcPr>
          <w:p w14:paraId="30F807A4" w14:textId="77777777" w:rsidR="00324C35" w:rsidRPr="00B26433" w:rsidRDefault="00324C35" w:rsidP="00E56360">
            <w:pPr>
              <w:rPr>
                <w:szCs w:val="24"/>
              </w:rPr>
            </w:pPr>
            <w:r w:rsidRPr="00B26433">
              <w:rPr>
                <w:szCs w:val="24"/>
              </w:rPr>
              <w:t xml:space="preserve"> date</w:t>
            </w:r>
          </w:p>
        </w:tc>
        <w:tc>
          <w:tcPr>
            <w:tcW w:w="3394" w:type="dxa"/>
            <w:shd w:val="clear" w:color="auto" w:fill="auto"/>
          </w:tcPr>
          <w:p w14:paraId="3649DABF" w14:textId="77777777" w:rsidR="00324C35" w:rsidRPr="00B26433" w:rsidRDefault="00324C35" w:rsidP="00E56360">
            <w:pPr>
              <w:rPr>
                <w:szCs w:val="24"/>
              </w:rPr>
            </w:pPr>
            <w:r w:rsidRPr="00B26433">
              <w:rPr>
                <w:szCs w:val="24"/>
              </w:rPr>
              <w:t xml:space="preserve"> Date</w:t>
            </w:r>
            <w:r>
              <w:rPr>
                <w:szCs w:val="24"/>
              </w:rPr>
              <w:t xml:space="preserve"> when the action was performed</w:t>
            </w:r>
          </w:p>
        </w:tc>
        <w:tc>
          <w:tcPr>
            <w:tcW w:w="2914" w:type="dxa"/>
          </w:tcPr>
          <w:p w14:paraId="4A59A5C1" w14:textId="77777777" w:rsidR="00324C35" w:rsidRPr="00B26433" w:rsidRDefault="00324C35" w:rsidP="00E56360">
            <w:pPr>
              <w:rPr>
                <w:szCs w:val="24"/>
              </w:rPr>
            </w:pPr>
            <w:r>
              <w:rPr>
                <w:szCs w:val="24"/>
              </w:rPr>
              <w:t>Display the date when the action was taken</w:t>
            </w:r>
          </w:p>
        </w:tc>
      </w:tr>
      <w:tr w:rsidR="00324C35" w:rsidRPr="00B26433" w14:paraId="0260FD89" w14:textId="77777777" w:rsidTr="00E56360">
        <w:tc>
          <w:tcPr>
            <w:tcW w:w="3268" w:type="dxa"/>
            <w:shd w:val="clear" w:color="auto" w:fill="auto"/>
          </w:tcPr>
          <w:p w14:paraId="59D79D65" w14:textId="77777777" w:rsidR="00324C35" w:rsidRPr="00B26433" w:rsidRDefault="00324C35" w:rsidP="00E56360">
            <w:pPr>
              <w:rPr>
                <w:szCs w:val="24"/>
              </w:rPr>
            </w:pPr>
            <w:r w:rsidRPr="00B26433">
              <w:rPr>
                <w:szCs w:val="24"/>
              </w:rPr>
              <w:lastRenderedPageBreak/>
              <w:t>Station</w:t>
            </w:r>
            <w:r>
              <w:rPr>
                <w:szCs w:val="24"/>
              </w:rPr>
              <w:t xml:space="preserve"> Name</w:t>
            </w:r>
          </w:p>
        </w:tc>
        <w:tc>
          <w:tcPr>
            <w:tcW w:w="3394" w:type="dxa"/>
            <w:shd w:val="clear" w:color="auto" w:fill="auto"/>
          </w:tcPr>
          <w:p w14:paraId="3FBE04EE" w14:textId="77777777" w:rsidR="00324C35" w:rsidRPr="00B26433" w:rsidRDefault="00324C35" w:rsidP="00E56360">
            <w:pPr>
              <w:rPr>
                <w:szCs w:val="24"/>
              </w:rPr>
            </w:pPr>
            <w:r>
              <w:rPr>
                <w:szCs w:val="24"/>
              </w:rPr>
              <w:t>Name of the station where the user is assigned.</w:t>
            </w:r>
          </w:p>
        </w:tc>
        <w:tc>
          <w:tcPr>
            <w:tcW w:w="2914" w:type="dxa"/>
          </w:tcPr>
          <w:p w14:paraId="77D0051C" w14:textId="77777777" w:rsidR="00324C35" w:rsidRPr="00B26433" w:rsidRDefault="00324C35" w:rsidP="00E56360">
            <w:pPr>
              <w:rPr>
                <w:szCs w:val="24"/>
              </w:rPr>
            </w:pPr>
            <w:r>
              <w:rPr>
                <w:szCs w:val="24"/>
              </w:rPr>
              <w:t>Display the station name from which the action was performed</w:t>
            </w:r>
          </w:p>
        </w:tc>
      </w:tr>
      <w:tr w:rsidR="00324C35" w:rsidRPr="00B26433" w14:paraId="37A0D9CB" w14:textId="77777777" w:rsidTr="00E56360">
        <w:tc>
          <w:tcPr>
            <w:tcW w:w="3268" w:type="dxa"/>
            <w:shd w:val="clear" w:color="auto" w:fill="auto"/>
          </w:tcPr>
          <w:p w14:paraId="5DEB15B5" w14:textId="77777777" w:rsidR="00324C35" w:rsidRPr="00B26433" w:rsidRDefault="00324C35" w:rsidP="00E56360">
            <w:pPr>
              <w:rPr>
                <w:szCs w:val="24"/>
              </w:rPr>
            </w:pPr>
            <w:r>
              <w:rPr>
                <w:szCs w:val="24"/>
              </w:rPr>
              <w:t>User role</w:t>
            </w:r>
          </w:p>
        </w:tc>
        <w:tc>
          <w:tcPr>
            <w:tcW w:w="3394" w:type="dxa"/>
            <w:shd w:val="clear" w:color="auto" w:fill="auto"/>
          </w:tcPr>
          <w:p w14:paraId="1EACAFA7" w14:textId="77777777" w:rsidR="00324C35" w:rsidRPr="00B26433" w:rsidRDefault="00324C35" w:rsidP="00E56360">
            <w:pPr>
              <w:rPr>
                <w:szCs w:val="24"/>
              </w:rPr>
            </w:pPr>
            <w:r>
              <w:rPr>
                <w:szCs w:val="24"/>
              </w:rPr>
              <w:t>The role played by the user in the system. For example, Observer.</w:t>
            </w:r>
          </w:p>
        </w:tc>
        <w:tc>
          <w:tcPr>
            <w:tcW w:w="2914" w:type="dxa"/>
          </w:tcPr>
          <w:p w14:paraId="61DB5D8D" w14:textId="77777777" w:rsidR="00324C35" w:rsidRPr="00B26433" w:rsidRDefault="00324C35" w:rsidP="00E56360">
            <w:pPr>
              <w:rPr>
                <w:szCs w:val="24"/>
              </w:rPr>
            </w:pPr>
            <w:r>
              <w:rPr>
                <w:szCs w:val="24"/>
              </w:rPr>
              <w:t>Display the user role that performed the action</w:t>
            </w:r>
          </w:p>
        </w:tc>
      </w:tr>
      <w:tr w:rsidR="00324C35" w:rsidRPr="00B26433" w14:paraId="45AAC8C5" w14:textId="77777777" w:rsidTr="00E56360">
        <w:tc>
          <w:tcPr>
            <w:tcW w:w="3268" w:type="dxa"/>
            <w:shd w:val="clear" w:color="auto" w:fill="auto"/>
          </w:tcPr>
          <w:p w14:paraId="30D005FB" w14:textId="77777777" w:rsidR="00324C35" w:rsidRPr="00B26433" w:rsidRDefault="00324C35" w:rsidP="00E56360">
            <w:pPr>
              <w:rPr>
                <w:szCs w:val="24"/>
              </w:rPr>
            </w:pPr>
            <w:r>
              <w:rPr>
                <w:szCs w:val="24"/>
              </w:rPr>
              <w:t>Details</w:t>
            </w:r>
          </w:p>
        </w:tc>
        <w:tc>
          <w:tcPr>
            <w:tcW w:w="3394" w:type="dxa"/>
            <w:shd w:val="clear" w:color="auto" w:fill="auto"/>
          </w:tcPr>
          <w:p w14:paraId="378241BB" w14:textId="77777777" w:rsidR="00324C35" w:rsidRPr="00B26433" w:rsidRDefault="00324C35" w:rsidP="00E56360">
            <w:pPr>
              <w:rPr>
                <w:szCs w:val="24"/>
              </w:rPr>
            </w:pPr>
            <w:r>
              <w:rPr>
                <w:szCs w:val="24"/>
              </w:rPr>
              <w:t>What exactly the user did in the system. For example, added new observations lip, signed out</w:t>
            </w:r>
          </w:p>
        </w:tc>
        <w:tc>
          <w:tcPr>
            <w:tcW w:w="2914" w:type="dxa"/>
          </w:tcPr>
          <w:p w14:paraId="1B206AB8" w14:textId="77777777" w:rsidR="00324C35" w:rsidRPr="00B26433" w:rsidRDefault="00324C35" w:rsidP="00E56360">
            <w:pPr>
              <w:rPr>
                <w:szCs w:val="24"/>
              </w:rPr>
            </w:pPr>
            <w:r>
              <w:rPr>
                <w:szCs w:val="24"/>
              </w:rPr>
              <w:t>Display the actual action performed by the user</w:t>
            </w:r>
          </w:p>
        </w:tc>
      </w:tr>
      <w:tr w:rsidR="00324C35" w:rsidRPr="00B26433" w14:paraId="73B5325B" w14:textId="77777777" w:rsidTr="00E56360">
        <w:tc>
          <w:tcPr>
            <w:tcW w:w="3268" w:type="dxa"/>
            <w:shd w:val="clear" w:color="auto" w:fill="auto"/>
          </w:tcPr>
          <w:p w14:paraId="43E502AF" w14:textId="77777777" w:rsidR="00324C35" w:rsidRPr="00B26433" w:rsidRDefault="00324C35" w:rsidP="00E56360">
            <w:pPr>
              <w:rPr>
                <w:szCs w:val="24"/>
              </w:rPr>
            </w:pPr>
            <w:r w:rsidRPr="00B26433">
              <w:rPr>
                <w:szCs w:val="24"/>
              </w:rPr>
              <w:t>User email</w:t>
            </w:r>
          </w:p>
        </w:tc>
        <w:tc>
          <w:tcPr>
            <w:tcW w:w="3394" w:type="dxa"/>
            <w:shd w:val="clear" w:color="auto" w:fill="auto"/>
          </w:tcPr>
          <w:p w14:paraId="43A4DA9A" w14:textId="77777777" w:rsidR="00324C35" w:rsidRPr="00B26433" w:rsidRDefault="00324C35" w:rsidP="00E56360">
            <w:pPr>
              <w:rPr>
                <w:szCs w:val="24"/>
              </w:rPr>
            </w:pPr>
            <w:r w:rsidRPr="00B26433">
              <w:rPr>
                <w:szCs w:val="24"/>
              </w:rPr>
              <w:t>Enter user email where the user logins will be sent for the user role being created</w:t>
            </w:r>
          </w:p>
        </w:tc>
        <w:tc>
          <w:tcPr>
            <w:tcW w:w="2914" w:type="dxa"/>
          </w:tcPr>
          <w:p w14:paraId="2663166C" w14:textId="77777777" w:rsidR="00324C35" w:rsidRDefault="00324C35" w:rsidP="00E56360">
            <w:pPr>
              <w:rPr>
                <w:szCs w:val="24"/>
              </w:rPr>
            </w:pPr>
            <w:r>
              <w:rPr>
                <w:szCs w:val="24"/>
              </w:rPr>
              <w:t>User email entered, verified</w:t>
            </w:r>
          </w:p>
          <w:p w14:paraId="425FE3DB" w14:textId="77777777" w:rsidR="00324C35" w:rsidRPr="00B26433" w:rsidRDefault="00324C35" w:rsidP="00E56360">
            <w:pPr>
              <w:rPr>
                <w:szCs w:val="24"/>
              </w:rPr>
            </w:pPr>
            <w:r>
              <w:rPr>
                <w:szCs w:val="24"/>
              </w:rPr>
              <w:t>And stored into the database</w:t>
            </w:r>
          </w:p>
        </w:tc>
      </w:tr>
      <w:tr w:rsidR="00324C35" w:rsidRPr="00B26433" w14:paraId="79E60974" w14:textId="77777777" w:rsidTr="00E56360">
        <w:tc>
          <w:tcPr>
            <w:tcW w:w="3268" w:type="dxa"/>
            <w:shd w:val="clear" w:color="auto" w:fill="auto"/>
          </w:tcPr>
          <w:p w14:paraId="0959B92F" w14:textId="77777777" w:rsidR="00324C35" w:rsidRPr="00B26433" w:rsidRDefault="00324C35" w:rsidP="00E56360">
            <w:pPr>
              <w:rPr>
                <w:szCs w:val="24"/>
              </w:rPr>
            </w:pPr>
            <w:r w:rsidRPr="00B26433">
              <w:rPr>
                <w:szCs w:val="24"/>
              </w:rPr>
              <w:t>User phone</w:t>
            </w:r>
          </w:p>
        </w:tc>
        <w:tc>
          <w:tcPr>
            <w:tcW w:w="3394" w:type="dxa"/>
            <w:shd w:val="clear" w:color="auto" w:fill="auto"/>
          </w:tcPr>
          <w:p w14:paraId="5221F7BF" w14:textId="77777777" w:rsidR="00324C35" w:rsidRPr="00B26433" w:rsidRDefault="00324C35" w:rsidP="00E56360">
            <w:pPr>
              <w:rPr>
                <w:szCs w:val="24"/>
              </w:rPr>
            </w:pPr>
            <w:r w:rsidRPr="00B26433">
              <w:rPr>
                <w:szCs w:val="24"/>
              </w:rPr>
              <w:t>Enter the phone number for the user being created</w:t>
            </w:r>
          </w:p>
        </w:tc>
        <w:tc>
          <w:tcPr>
            <w:tcW w:w="2914" w:type="dxa"/>
          </w:tcPr>
          <w:p w14:paraId="7C2A32A6" w14:textId="77777777" w:rsidR="00324C35" w:rsidRPr="00B26433" w:rsidRDefault="00324C35" w:rsidP="00E56360">
            <w:pPr>
              <w:rPr>
                <w:szCs w:val="24"/>
              </w:rPr>
            </w:pPr>
            <w:r>
              <w:rPr>
                <w:szCs w:val="24"/>
              </w:rPr>
              <w:t>User phone number stored</w:t>
            </w:r>
          </w:p>
        </w:tc>
      </w:tr>
      <w:tr w:rsidR="00324C35" w:rsidRPr="00B26433" w14:paraId="096423C3" w14:textId="77777777" w:rsidTr="00E56360">
        <w:tc>
          <w:tcPr>
            <w:tcW w:w="3268" w:type="dxa"/>
            <w:shd w:val="clear" w:color="auto" w:fill="auto"/>
          </w:tcPr>
          <w:p w14:paraId="0905B0CA" w14:textId="77777777" w:rsidR="00324C35" w:rsidRPr="00B26433" w:rsidRDefault="00324C35" w:rsidP="00E56360">
            <w:pPr>
              <w:rPr>
                <w:szCs w:val="24"/>
              </w:rPr>
            </w:pPr>
            <w:r>
              <w:rPr>
                <w:szCs w:val="24"/>
              </w:rPr>
              <w:t>Ip address</w:t>
            </w:r>
          </w:p>
        </w:tc>
        <w:tc>
          <w:tcPr>
            <w:tcW w:w="3394" w:type="dxa"/>
            <w:shd w:val="clear" w:color="auto" w:fill="auto"/>
          </w:tcPr>
          <w:p w14:paraId="3A5BDC6C" w14:textId="77777777" w:rsidR="00324C35" w:rsidRPr="00B26433" w:rsidRDefault="00324C35" w:rsidP="00E56360">
            <w:pPr>
              <w:rPr>
                <w:szCs w:val="24"/>
              </w:rPr>
            </w:pPr>
            <w:r>
              <w:rPr>
                <w:szCs w:val="24"/>
              </w:rPr>
              <w:t>The internet protocol address of the user performing the action within the system</w:t>
            </w:r>
          </w:p>
        </w:tc>
        <w:tc>
          <w:tcPr>
            <w:tcW w:w="2914" w:type="dxa"/>
          </w:tcPr>
          <w:p w14:paraId="7123E70F" w14:textId="77777777" w:rsidR="00324C35" w:rsidRPr="00B26433" w:rsidRDefault="00324C35" w:rsidP="00E56360">
            <w:pPr>
              <w:rPr>
                <w:szCs w:val="24"/>
              </w:rPr>
            </w:pPr>
            <w:r>
              <w:rPr>
                <w:szCs w:val="24"/>
              </w:rPr>
              <w:t xml:space="preserve">Display the </w:t>
            </w:r>
            <w:proofErr w:type="spellStart"/>
            <w:r>
              <w:rPr>
                <w:szCs w:val="24"/>
              </w:rPr>
              <w:t>ip</w:t>
            </w:r>
            <w:proofErr w:type="spellEnd"/>
            <w:r>
              <w:rPr>
                <w:szCs w:val="24"/>
              </w:rPr>
              <w:t xml:space="preserve"> address from which the action was performed</w:t>
            </w:r>
          </w:p>
        </w:tc>
      </w:tr>
      <w:tr w:rsidR="00324C35" w:rsidRPr="00B26433" w14:paraId="0A233C4C" w14:textId="77777777" w:rsidTr="00E56360">
        <w:tc>
          <w:tcPr>
            <w:tcW w:w="3268" w:type="dxa"/>
            <w:shd w:val="clear" w:color="auto" w:fill="auto"/>
          </w:tcPr>
          <w:p w14:paraId="61BCA650" w14:textId="77777777" w:rsidR="00324C35" w:rsidRDefault="00324C35" w:rsidP="00E56360">
            <w:pPr>
              <w:rPr>
                <w:szCs w:val="24"/>
              </w:rPr>
            </w:pPr>
            <w:r>
              <w:rPr>
                <w:szCs w:val="24"/>
              </w:rPr>
              <w:t xml:space="preserve">Station Number </w:t>
            </w:r>
          </w:p>
        </w:tc>
        <w:tc>
          <w:tcPr>
            <w:tcW w:w="3394" w:type="dxa"/>
            <w:shd w:val="clear" w:color="auto" w:fill="auto"/>
          </w:tcPr>
          <w:p w14:paraId="1D4526ED" w14:textId="77777777" w:rsidR="00324C35" w:rsidRDefault="00324C35" w:rsidP="00E56360">
            <w:pPr>
              <w:rPr>
                <w:szCs w:val="24"/>
              </w:rPr>
            </w:pPr>
            <w:r>
              <w:rPr>
                <w:szCs w:val="24"/>
              </w:rPr>
              <w:t>The number of the station from which the user performed the action</w:t>
            </w:r>
          </w:p>
        </w:tc>
        <w:tc>
          <w:tcPr>
            <w:tcW w:w="2914" w:type="dxa"/>
          </w:tcPr>
          <w:p w14:paraId="00F3201A" w14:textId="77777777" w:rsidR="00324C35" w:rsidRPr="00B26433" w:rsidRDefault="00324C35" w:rsidP="00E56360">
            <w:pPr>
              <w:rPr>
                <w:szCs w:val="24"/>
              </w:rPr>
            </w:pPr>
            <w:r>
              <w:rPr>
                <w:szCs w:val="24"/>
              </w:rPr>
              <w:t>Display the station number from which the action was performed</w:t>
            </w:r>
          </w:p>
        </w:tc>
      </w:tr>
    </w:tbl>
    <w:p w14:paraId="04CCE197" w14:textId="77777777" w:rsidR="00324C35" w:rsidRDefault="00324C35" w:rsidP="00324C35"/>
    <w:p w14:paraId="42F722C1" w14:textId="77777777" w:rsidR="00324C35" w:rsidRDefault="00324C35" w:rsidP="00324C35"/>
    <w:p w14:paraId="1DFD0D7C" w14:textId="496F72C0" w:rsidR="00324C35" w:rsidRDefault="00324C35" w:rsidP="00324C35"/>
    <w:p w14:paraId="5391FB21" w14:textId="225BF07D" w:rsidR="007C0B80" w:rsidRDefault="007C0B80" w:rsidP="00324C35"/>
    <w:p w14:paraId="3C25BA89" w14:textId="412348DB" w:rsidR="007C0B80" w:rsidRDefault="007C0B80" w:rsidP="00324C35"/>
    <w:p w14:paraId="01AECA30" w14:textId="63269AA7" w:rsidR="007C0B80" w:rsidRDefault="007C0B80" w:rsidP="00324C35"/>
    <w:p w14:paraId="5B07ECE1" w14:textId="16B6413B" w:rsidR="007C0B80" w:rsidRDefault="007C0B80" w:rsidP="00324C35"/>
    <w:p w14:paraId="68F13D1D" w14:textId="4078B489" w:rsidR="0014669B" w:rsidRDefault="0014669B" w:rsidP="00324C35"/>
    <w:p w14:paraId="71B2B858" w14:textId="77777777" w:rsidR="0014669B" w:rsidRDefault="0014669B" w:rsidP="00324C35"/>
    <w:p w14:paraId="75D19AB7" w14:textId="77777777" w:rsidR="007C0B80" w:rsidRPr="0048322E" w:rsidRDefault="007C0B80" w:rsidP="00324C35"/>
    <w:p w14:paraId="0FFB153B" w14:textId="7D639313" w:rsidR="00324C35" w:rsidRPr="0048322E" w:rsidRDefault="00324C35" w:rsidP="00324C35">
      <w:pPr>
        <w:pStyle w:val="Heading1"/>
        <w:numPr>
          <w:ilvl w:val="0"/>
          <w:numId w:val="1"/>
        </w:numPr>
        <w:spacing w:line="360" w:lineRule="auto"/>
        <w:jc w:val="both"/>
      </w:pPr>
      <w:bookmarkStart w:id="178" w:name="_Toc34759534"/>
      <w:r w:rsidRPr="0048322E">
        <w:lastRenderedPageBreak/>
        <w:t>Requirements Matrix</w:t>
      </w:r>
      <w:bookmarkEnd w:id="178"/>
    </w:p>
    <w:p w14:paraId="2E6A4157" w14:textId="77777777" w:rsidR="00324C35" w:rsidRPr="0048322E" w:rsidRDefault="00324C35" w:rsidP="00324C35">
      <w:pPr>
        <w:pStyle w:val="Caption"/>
      </w:pPr>
      <w:bookmarkStart w:id="179" w:name="_Toc34120442"/>
      <w:bookmarkStart w:id="180" w:name="_Toc34757940"/>
      <w:bookmarkStart w:id="181" w:name="_Toc34759567"/>
      <w:r w:rsidRPr="0048322E">
        <w:t xml:space="preserve">Table </w:t>
      </w:r>
      <w:r w:rsidRPr="0048322E">
        <w:fldChar w:fldCharType="begin"/>
      </w:r>
      <w:r w:rsidRPr="0048322E">
        <w:instrText xml:space="preserve"> SEQ Table \* ARABIC </w:instrText>
      </w:r>
      <w:r w:rsidRPr="0048322E">
        <w:fldChar w:fldCharType="separate"/>
      </w:r>
      <w:r>
        <w:rPr>
          <w:noProof/>
        </w:rPr>
        <w:t>8</w:t>
      </w:r>
      <w:r w:rsidRPr="0048322E">
        <w:fldChar w:fldCharType="end"/>
      </w:r>
      <w:r w:rsidRPr="0048322E">
        <w:t xml:space="preserve"> A requirements traceability Matrix</w:t>
      </w:r>
      <w:bookmarkEnd w:id="179"/>
      <w:bookmarkEnd w:id="180"/>
      <w:bookmarkEnd w:id="18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36"/>
        <w:gridCol w:w="1891"/>
        <w:gridCol w:w="1134"/>
        <w:gridCol w:w="1168"/>
        <w:gridCol w:w="1667"/>
      </w:tblGrid>
      <w:tr w:rsidR="00324C35" w:rsidRPr="0048322E" w14:paraId="31827708" w14:textId="77777777" w:rsidTr="00E56360">
        <w:tc>
          <w:tcPr>
            <w:tcW w:w="1951" w:type="dxa"/>
            <w:vMerge w:val="restart"/>
            <w:shd w:val="clear" w:color="auto" w:fill="auto"/>
          </w:tcPr>
          <w:p w14:paraId="3D597654" w14:textId="77777777" w:rsidR="00324C35" w:rsidRPr="0048322E" w:rsidRDefault="00324C35" w:rsidP="00E56360">
            <w:r w:rsidRPr="0048322E">
              <w:t>Business Use Case</w:t>
            </w:r>
          </w:p>
        </w:tc>
        <w:tc>
          <w:tcPr>
            <w:tcW w:w="3827" w:type="dxa"/>
            <w:gridSpan w:val="2"/>
            <w:shd w:val="clear" w:color="auto" w:fill="auto"/>
          </w:tcPr>
          <w:p w14:paraId="2C1D588C" w14:textId="77777777" w:rsidR="00324C35" w:rsidRPr="0048322E" w:rsidRDefault="00324C35" w:rsidP="00E56360">
            <w:r w:rsidRPr="0048322E">
              <w:t>Functional Requirement</w:t>
            </w:r>
          </w:p>
        </w:tc>
        <w:tc>
          <w:tcPr>
            <w:tcW w:w="1134" w:type="dxa"/>
            <w:vMerge w:val="restart"/>
            <w:shd w:val="clear" w:color="auto" w:fill="auto"/>
          </w:tcPr>
          <w:p w14:paraId="7CDAB924" w14:textId="77777777" w:rsidR="00324C35" w:rsidRPr="0048322E" w:rsidRDefault="00324C35" w:rsidP="00E56360">
            <w:r w:rsidRPr="0048322E">
              <w:t>Priority</w:t>
            </w:r>
          </w:p>
        </w:tc>
        <w:tc>
          <w:tcPr>
            <w:tcW w:w="2835" w:type="dxa"/>
            <w:gridSpan w:val="2"/>
            <w:shd w:val="clear" w:color="auto" w:fill="auto"/>
          </w:tcPr>
          <w:p w14:paraId="6DFD8273" w14:textId="77777777" w:rsidR="00324C35" w:rsidRPr="0048322E" w:rsidRDefault="00324C35" w:rsidP="00E56360">
            <w:r w:rsidRPr="0048322E">
              <w:t>Test Case</w:t>
            </w:r>
          </w:p>
        </w:tc>
      </w:tr>
      <w:tr w:rsidR="00324C35" w:rsidRPr="0048322E" w14:paraId="75C8D546" w14:textId="77777777" w:rsidTr="00E56360">
        <w:tc>
          <w:tcPr>
            <w:tcW w:w="1951" w:type="dxa"/>
            <w:vMerge/>
            <w:shd w:val="clear" w:color="auto" w:fill="auto"/>
          </w:tcPr>
          <w:p w14:paraId="751D2E1E" w14:textId="77777777" w:rsidR="00324C35" w:rsidRPr="0048322E" w:rsidRDefault="00324C35" w:rsidP="00E56360"/>
        </w:tc>
        <w:tc>
          <w:tcPr>
            <w:tcW w:w="1936" w:type="dxa"/>
            <w:shd w:val="clear" w:color="auto" w:fill="auto"/>
          </w:tcPr>
          <w:p w14:paraId="7B7F2849" w14:textId="77777777" w:rsidR="00324C35" w:rsidRPr="0048322E" w:rsidRDefault="00324C35" w:rsidP="00E56360">
            <w:r w:rsidRPr="0048322E">
              <w:t>Requirement Id</w:t>
            </w:r>
          </w:p>
        </w:tc>
        <w:tc>
          <w:tcPr>
            <w:tcW w:w="1891" w:type="dxa"/>
            <w:shd w:val="clear" w:color="auto" w:fill="auto"/>
          </w:tcPr>
          <w:p w14:paraId="58396E3B" w14:textId="77777777" w:rsidR="00324C35" w:rsidRPr="0048322E" w:rsidRDefault="00324C35" w:rsidP="00E56360">
            <w:r w:rsidRPr="0048322E">
              <w:t>Description</w:t>
            </w:r>
          </w:p>
        </w:tc>
        <w:tc>
          <w:tcPr>
            <w:tcW w:w="1134" w:type="dxa"/>
            <w:vMerge/>
            <w:shd w:val="clear" w:color="auto" w:fill="auto"/>
          </w:tcPr>
          <w:p w14:paraId="2E46B510" w14:textId="77777777" w:rsidR="00324C35" w:rsidRPr="0048322E" w:rsidRDefault="00324C35" w:rsidP="00E56360"/>
        </w:tc>
        <w:tc>
          <w:tcPr>
            <w:tcW w:w="1168" w:type="dxa"/>
            <w:shd w:val="clear" w:color="auto" w:fill="auto"/>
          </w:tcPr>
          <w:p w14:paraId="699CE24E" w14:textId="77777777" w:rsidR="00324C35" w:rsidRPr="0048322E" w:rsidRDefault="00324C35" w:rsidP="00E56360">
            <w:r w:rsidRPr="0048322E">
              <w:t>Id</w:t>
            </w:r>
          </w:p>
        </w:tc>
        <w:tc>
          <w:tcPr>
            <w:tcW w:w="1667" w:type="dxa"/>
            <w:shd w:val="clear" w:color="auto" w:fill="auto"/>
          </w:tcPr>
          <w:p w14:paraId="42A2ACB8" w14:textId="77777777" w:rsidR="00324C35" w:rsidRPr="0048322E" w:rsidRDefault="00324C35" w:rsidP="00E56360">
            <w:r w:rsidRPr="0048322E">
              <w:t>Description</w:t>
            </w:r>
          </w:p>
        </w:tc>
      </w:tr>
      <w:tr w:rsidR="00324C35" w:rsidRPr="0048322E" w14:paraId="39439496" w14:textId="77777777" w:rsidTr="00E56360">
        <w:trPr>
          <w:trHeight w:val="817"/>
        </w:trPr>
        <w:tc>
          <w:tcPr>
            <w:tcW w:w="1951" w:type="dxa"/>
            <w:vMerge w:val="restart"/>
            <w:shd w:val="clear" w:color="auto" w:fill="auto"/>
          </w:tcPr>
          <w:p w14:paraId="34AAD4BE" w14:textId="77777777" w:rsidR="00324C35" w:rsidRPr="0048322E" w:rsidRDefault="00324C35" w:rsidP="00E56360">
            <w:pPr>
              <w:jc w:val="both"/>
            </w:pPr>
            <w:r w:rsidRPr="0048322E">
              <w:t xml:space="preserve"> Logging of user activity</w:t>
            </w:r>
          </w:p>
        </w:tc>
        <w:tc>
          <w:tcPr>
            <w:tcW w:w="1936" w:type="dxa"/>
            <w:vMerge w:val="restart"/>
            <w:shd w:val="clear" w:color="auto" w:fill="auto"/>
          </w:tcPr>
          <w:p w14:paraId="18B04FAC" w14:textId="77777777" w:rsidR="00324C35" w:rsidRPr="0048322E" w:rsidRDefault="00324C35" w:rsidP="00E56360">
            <w:pPr>
              <w:jc w:val="both"/>
            </w:pPr>
            <w:r w:rsidRPr="0048322E">
              <w:t>Req-1</w:t>
            </w:r>
          </w:p>
        </w:tc>
        <w:tc>
          <w:tcPr>
            <w:tcW w:w="1891" w:type="dxa"/>
            <w:vMerge w:val="restart"/>
            <w:shd w:val="clear" w:color="auto" w:fill="auto"/>
          </w:tcPr>
          <w:p w14:paraId="3EED3A5F" w14:textId="77777777" w:rsidR="00324C35" w:rsidRPr="0048322E" w:rsidRDefault="00324C35" w:rsidP="00E56360">
            <w:pPr>
              <w:jc w:val="both"/>
            </w:pPr>
            <w:r w:rsidRPr="0048322E">
              <w:t>Authenticate all users before they access the system</w:t>
            </w:r>
          </w:p>
        </w:tc>
        <w:tc>
          <w:tcPr>
            <w:tcW w:w="1134" w:type="dxa"/>
            <w:vMerge w:val="restart"/>
            <w:shd w:val="clear" w:color="auto" w:fill="auto"/>
          </w:tcPr>
          <w:p w14:paraId="2DE533E4" w14:textId="77777777" w:rsidR="00324C35" w:rsidRPr="0048322E" w:rsidRDefault="00324C35" w:rsidP="00E56360">
            <w:pPr>
              <w:jc w:val="both"/>
            </w:pPr>
            <w:r w:rsidRPr="0048322E">
              <w:t xml:space="preserve">High </w:t>
            </w:r>
          </w:p>
        </w:tc>
        <w:tc>
          <w:tcPr>
            <w:tcW w:w="1168" w:type="dxa"/>
            <w:shd w:val="clear" w:color="auto" w:fill="auto"/>
          </w:tcPr>
          <w:p w14:paraId="4D048273" w14:textId="77777777" w:rsidR="00324C35" w:rsidRPr="0048322E" w:rsidRDefault="00324C35" w:rsidP="00E56360">
            <w:pPr>
              <w:jc w:val="both"/>
            </w:pPr>
            <w:r w:rsidRPr="0048322E">
              <w:t>TC01</w:t>
            </w:r>
          </w:p>
        </w:tc>
        <w:tc>
          <w:tcPr>
            <w:tcW w:w="1667" w:type="dxa"/>
            <w:shd w:val="clear" w:color="auto" w:fill="auto"/>
          </w:tcPr>
          <w:p w14:paraId="410D60B3" w14:textId="77777777" w:rsidR="00324C35" w:rsidRPr="0048322E" w:rsidRDefault="00324C35" w:rsidP="00E56360">
            <w:pPr>
              <w:jc w:val="both"/>
            </w:pPr>
            <w:r w:rsidRPr="0048322E">
              <w:t>Verify if user is authenticated as they access the system</w:t>
            </w:r>
          </w:p>
        </w:tc>
      </w:tr>
      <w:tr w:rsidR="00324C35" w:rsidRPr="0048322E" w14:paraId="188E20E7" w14:textId="77777777" w:rsidTr="00E56360">
        <w:trPr>
          <w:trHeight w:val="224"/>
        </w:trPr>
        <w:tc>
          <w:tcPr>
            <w:tcW w:w="1951" w:type="dxa"/>
            <w:vMerge/>
            <w:shd w:val="clear" w:color="auto" w:fill="auto"/>
          </w:tcPr>
          <w:p w14:paraId="70A804FF" w14:textId="77777777" w:rsidR="00324C35" w:rsidRPr="0048322E" w:rsidRDefault="00324C35" w:rsidP="00E56360"/>
        </w:tc>
        <w:tc>
          <w:tcPr>
            <w:tcW w:w="1936" w:type="dxa"/>
            <w:vMerge/>
            <w:shd w:val="clear" w:color="auto" w:fill="auto"/>
          </w:tcPr>
          <w:p w14:paraId="78D4A7EA" w14:textId="77777777" w:rsidR="00324C35" w:rsidRPr="0048322E" w:rsidRDefault="00324C35" w:rsidP="00E56360"/>
        </w:tc>
        <w:tc>
          <w:tcPr>
            <w:tcW w:w="1891" w:type="dxa"/>
            <w:vMerge/>
            <w:shd w:val="clear" w:color="auto" w:fill="auto"/>
          </w:tcPr>
          <w:p w14:paraId="113AB0D3" w14:textId="77777777" w:rsidR="00324C35" w:rsidRPr="0048322E" w:rsidRDefault="00324C35" w:rsidP="00E56360"/>
        </w:tc>
        <w:tc>
          <w:tcPr>
            <w:tcW w:w="1134" w:type="dxa"/>
            <w:vMerge/>
            <w:shd w:val="clear" w:color="auto" w:fill="auto"/>
          </w:tcPr>
          <w:p w14:paraId="139E4906" w14:textId="77777777" w:rsidR="00324C35" w:rsidRPr="0048322E" w:rsidRDefault="00324C35" w:rsidP="00E56360"/>
        </w:tc>
        <w:tc>
          <w:tcPr>
            <w:tcW w:w="1168" w:type="dxa"/>
            <w:shd w:val="clear" w:color="auto" w:fill="auto"/>
          </w:tcPr>
          <w:p w14:paraId="3A6431C3" w14:textId="77777777" w:rsidR="00324C35" w:rsidRPr="0048322E" w:rsidRDefault="00324C35" w:rsidP="00E56360">
            <w:r w:rsidRPr="0048322E">
              <w:t>TC02</w:t>
            </w:r>
          </w:p>
        </w:tc>
        <w:tc>
          <w:tcPr>
            <w:tcW w:w="1667" w:type="dxa"/>
            <w:shd w:val="clear" w:color="auto" w:fill="auto"/>
          </w:tcPr>
          <w:p w14:paraId="30D5E3BA" w14:textId="77777777" w:rsidR="00324C35" w:rsidRPr="0048322E" w:rsidRDefault="00324C35" w:rsidP="00E56360">
            <w:pPr>
              <w:jc w:val="both"/>
            </w:pPr>
            <w:r w:rsidRPr="0048322E">
              <w:t>Verify if user with wrong login details is not granted access</w:t>
            </w:r>
          </w:p>
        </w:tc>
      </w:tr>
      <w:tr w:rsidR="00324C35" w:rsidRPr="0048322E" w14:paraId="125DB9F1" w14:textId="77777777" w:rsidTr="00E56360">
        <w:trPr>
          <w:trHeight w:val="529"/>
        </w:trPr>
        <w:tc>
          <w:tcPr>
            <w:tcW w:w="1951" w:type="dxa"/>
            <w:vMerge/>
            <w:shd w:val="clear" w:color="auto" w:fill="auto"/>
          </w:tcPr>
          <w:p w14:paraId="1F90F897" w14:textId="77777777" w:rsidR="00324C35" w:rsidRPr="0048322E" w:rsidRDefault="00324C35" w:rsidP="00E56360"/>
        </w:tc>
        <w:tc>
          <w:tcPr>
            <w:tcW w:w="1936" w:type="dxa"/>
            <w:shd w:val="clear" w:color="auto" w:fill="auto"/>
          </w:tcPr>
          <w:p w14:paraId="179D74F3" w14:textId="77777777" w:rsidR="00324C35" w:rsidRPr="0048322E" w:rsidRDefault="00324C35" w:rsidP="00E56360">
            <w:r w:rsidRPr="0048322E">
              <w:t>Req-2</w:t>
            </w:r>
          </w:p>
        </w:tc>
        <w:tc>
          <w:tcPr>
            <w:tcW w:w="1891" w:type="dxa"/>
            <w:shd w:val="clear" w:color="auto" w:fill="auto"/>
          </w:tcPr>
          <w:p w14:paraId="0E9C5BAE" w14:textId="77777777" w:rsidR="00324C35" w:rsidRPr="0048322E" w:rsidRDefault="00324C35" w:rsidP="00E56360">
            <w:pPr>
              <w:jc w:val="both"/>
            </w:pPr>
            <w:r w:rsidRPr="0048322E">
              <w:t>Logging of all user activities</w:t>
            </w:r>
          </w:p>
        </w:tc>
        <w:tc>
          <w:tcPr>
            <w:tcW w:w="1134" w:type="dxa"/>
            <w:shd w:val="clear" w:color="auto" w:fill="auto"/>
          </w:tcPr>
          <w:p w14:paraId="1F75EE0A" w14:textId="77777777" w:rsidR="00324C35" w:rsidRPr="0048322E" w:rsidRDefault="00324C35" w:rsidP="00E56360">
            <w:r w:rsidRPr="0048322E">
              <w:t xml:space="preserve">High </w:t>
            </w:r>
          </w:p>
        </w:tc>
        <w:tc>
          <w:tcPr>
            <w:tcW w:w="1168" w:type="dxa"/>
            <w:shd w:val="clear" w:color="auto" w:fill="auto"/>
          </w:tcPr>
          <w:p w14:paraId="0A39C895" w14:textId="77777777" w:rsidR="00324C35" w:rsidRPr="0048322E" w:rsidRDefault="00324C35" w:rsidP="00E56360">
            <w:r w:rsidRPr="0048322E">
              <w:t>TC03</w:t>
            </w:r>
          </w:p>
        </w:tc>
        <w:tc>
          <w:tcPr>
            <w:tcW w:w="1667" w:type="dxa"/>
            <w:shd w:val="clear" w:color="auto" w:fill="auto"/>
          </w:tcPr>
          <w:p w14:paraId="65D0B286" w14:textId="77777777" w:rsidR="00324C35" w:rsidRPr="0048322E" w:rsidRDefault="00324C35" w:rsidP="00E56360">
            <w:pPr>
              <w:jc w:val="both"/>
            </w:pPr>
            <w:r w:rsidRPr="0048322E">
              <w:t xml:space="preserve">Verify if all user activities are logged </w:t>
            </w:r>
          </w:p>
        </w:tc>
      </w:tr>
      <w:tr w:rsidR="00324C35" w:rsidRPr="0048322E" w14:paraId="15F07752" w14:textId="77777777" w:rsidTr="00E56360">
        <w:tc>
          <w:tcPr>
            <w:tcW w:w="1951" w:type="dxa"/>
            <w:vMerge w:val="restart"/>
            <w:shd w:val="clear" w:color="auto" w:fill="auto"/>
          </w:tcPr>
          <w:p w14:paraId="30B2FE4F" w14:textId="77777777" w:rsidR="00324C35" w:rsidRPr="0048322E" w:rsidRDefault="00324C35" w:rsidP="00E56360">
            <w:pPr>
              <w:jc w:val="both"/>
            </w:pPr>
            <w:r w:rsidRPr="0048322E">
              <w:t>Encryption of data</w:t>
            </w:r>
          </w:p>
        </w:tc>
        <w:tc>
          <w:tcPr>
            <w:tcW w:w="1936" w:type="dxa"/>
            <w:shd w:val="clear" w:color="auto" w:fill="auto"/>
          </w:tcPr>
          <w:p w14:paraId="5DD2F989" w14:textId="77777777" w:rsidR="00324C35" w:rsidRPr="0048322E" w:rsidRDefault="00324C35" w:rsidP="00E56360">
            <w:r w:rsidRPr="0048322E">
              <w:t>Req-1</w:t>
            </w:r>
          </w:p>
        </w:tc>
        <w:tc>
          <w:tcPr>
            <w:tcW w:w="1891" w:type="dxa"/>
            <w:shd w:val="clear" w:color="auto" w:fill="auto"/>
          </w:tcPr>
          <w:p w14:paraId="01BBD8A3" w14:textId="77777777" w:rsidR="00324C35" w:rsidRPr="0048322E" w:rsidRDefault="00324C35" w:rsidP="00E56360">
            <w:pPr>
              <w:jc w:val="both"/>
            </w:pPr>
            <w:r w:rsidRPr="0048322E">
              <w:t>Allow user enter raw data</w:t>
            </w:r>
          </w:p>
        </w:tc>
        <w:tc>
          <w:tcPr>
            <w:tcW w:w="1134" w:type="dxa"/>
            <w:shd w:val="clear" w:color="auto" w:fill="auto"/>
          </w:tcPr>
          <w:p w14:paraId="1E728CDB" w14:textId="77777777" w:rsidR="00324C35" w:rsidRPr="0048322E" w:rsidRDefault="00324C35" w:rsidP="00E56360">
            <w:r w:rsidRPr="0048322E">
              <w:t xml:space="preserve">Medium </w:t>
            </w:r>
          </w:p>
        </w:tc>
        <w:tc>
          <w:tcPr>
            <w:tcW w:w="1168" w:type="dxa"/>
            <w:shd w:val="clear" w:color="auto" w:fill="auto"/>
          </w:tcPr>
          <w:p w14:paraId="2B926469" w14:textId="77777777" w:rsidR="00324C35" w:rsidRPr="0048322E" w:rsidRDefault="00324C35" w:rsidP="00E56360">
            <w:r w:rsidRPr="0048322E">
              <w:t>TC04</w:t>
            </w:r>
          </w:p>
        </w:tc>
        <w:tc>
          <w:tcPr>
            <w:tcW w:w="1667" w:type="dxa"/>
            <w:shd w:val="clear" w:color="auto" w:fill="auto"/>
          </w:tcPr>
          <w:p w14:paraId="2A22D920" w14:textId="77777777" w:rsidR="00324C35" w:rsidRPr="0048322E" w:rsidRDefault="00324C35" w:rsidP="00E56360">
            <w:pPr>
              <w:jc w:val="both"/>
            </w:pPr>
            <w:r w:rsidRPr="0048322E">
              <w:t>Verify if user provides correct input data</w:t>
            </w:r>
          </w:p>
        </w:tc>
      </w:tr>
      <w:tr w:rsidR="00324C35" w:rsidRPr="0048322E" w14:paraId="56629365" w14:textId="77777777" w:rsidTr="00E56360">
        <w:tc>
          <w:tcPr>
            <w:tcW w:w="1951" w:type="dxa"/>
            <w:vMerge/>
            <w:shd w:val="clear" w:color="auto" w:fill="auto"/>
          </w:tcPr>
          <w:p w14:paraId="451E3E56" w14:textId="77777777" w:rsidR="00324C35" w:rsidRPr="0048322E" w:rsidRDefault="00324C35" w:rsidP="00E56360"/>
        </w:tc>
        <w:tc>
          <w:tcPr>
            <w:tcW w:w="1936" w:type="dxa"/>
            <w:shd w:val="clear" w:color="auto" w:fill="auto"/>
          </w:tcPr>
          <w:p w14:paraId="344A2FE7" w14:textId="77777777" w:rsidR="00324C35" w:rsidRPr="0048322E" w:rsidRDefault="00324C35" w:rsidP="00E56360">
            <w:r w:rsidRPr="0048322E">
              <w:t>Req-2</w:t>
            </w:r>
          </w:p>
        </w:tc>
        <w:tc>
          <w:tcPr>
            <w:tcW w:w="1891" w:type="dxa"/>
            <w:shd w:val="clear" w:color="auto" w:fill="auto"/>
          </w:tcPr>
          <w:p w14:paraId="1D1C6F69" w14:textId="77777777" w:rsidR="00324C35" w:rsidRPr="0048322E" w:rsidRDefault="00324C35" w:rsidP="00E56360">
            <w:pPr>
              <w:jc w:val="both"/>
            </w:pPr>
            <w:r w:rsidRPr="0048322E">
              <w:t>Encrypt data entered</w:t>
            </w:r>
          </w:p>
        </w:tc>
        <w:tc>
          <w:tcPr>
            <w:tcW w:w="1134" w:type="dxa"/>
            <w:shd w:val="clear" w:color="auto" w:fill="auto"/>
          </w:tcPr>
          <w:p w14:paraId="66EAD55A" w14:textId="77777777" w:rsidR="00324C35" w:rsidRPr="0048322E" w:rsidRDefault="00324C35" w:rsidP="00E56360">
            <w:r w:rsidRPr="0048322E">
              <w:t xml:space="preserve">High </w:t>
            </w:r>
          </w:p>
        </w:tc>
        <w:tc>
          <w:tcPr>
            <w:tcW w:w="1168" w:type="dxa"/>
            <w:shd w:val="clear" w:color="auto" w:fill="auto"/>
          </w:tcPr>
          <w:p w14:paraId="5A07BF1A" w14:textId="77777777" w:rsidR="00324C35" w:rsidRPr="0048322E" w:rsidRDefault="00324C35" w:rsidP="00E56360">
            <w:r w:rsidRPr="0048322E">
              <w:t>TC05</w:t>
            </w:r>
          </w:p>
        </w:tc>
        <w:tc>
          <w:tcPr>
            <w:tcW w:w="1667" w:type="dxa"/>
            <w:shd w:val="clear" w:color="auto" w:fill="auto"/>
          </w:tcPr>
          <w:p w14:paraId="763B2760" w14:textId="77777777" w:rsidR="00324C35" w:rsidRPr="0048322E" w:rsidRDefault="00324C35" w:rsidP="00E56360">
            <w:pPr>
              <w:jc w:val="both"/>
            </w:pPr>
            <w:r w:rsidRPr="0048322E">
              <w:t>Verify that the system is able to encrypt data provided by user</w:t>
            </w:r>
          </w:p>
        </w:tc>
      </w:tr>
      <w:tr w:rsidR="00324C35" w:rsidRPr="0048322E" w14:paraId="5F60770B" w14:textId="77777777" w:rsidTr="00E56360">
        <w:tc>
          <w:tcPr>
            <w:tcW w:w="1951" w:type="dxa"/>
            <w:vMerge/>
            <w:shd w:val="clear" w:color="auto" w:fill="auto"/>
          </w:tcPr>
          <w:p w14:paraId="1EBD7DE8" w14:textId="77777777" w:rsidR="00324C35" w:rsidRPr="0048322E" w:rsidRDefault="00324C35" w:rsidP="00E56360"/>
        </w:tc>
        <w:tc>
          <w:tcPr>
            <w:tcW w:w="1936" w:type="dxa"/>
            <w:shd w:val="clear" w:color="auto" w:fill="auto"/>
          </w:tcPr>
          <w:p w14:paraId="6693FC8E" w14:textId="77777777" w:rsidR="00324C35" w:rsidRPr="0048322E" w:rsidRDefault="00324C35" w:rsidP="00E56360">
            <w:r w:rsidRPr="0048322E">
              <w:t>Req-3</w:t>
            </w:r>
          </w:p>
        </w:tc>
        <w:tc>
          <w:tcPr>
            <w:tcW w:w="1891" w:type="dxa"/>
            <w:shd w:val="clear" w:color="auto" w:fill="auto"/>
          </w:tcPr>
          <w:p w14:paraId="564CB42B" w14:textId="77777777" w:rsidR="00324C35" w:rsidRPr="0048322E" w:rsidRDefault="00324C35" w:rsidP="00E56360">
            <w:pPr>
              <w:jc w:val="both"/>
            </w:pPr>
            <w:r w:rsidRPr="0048322E">
              <w:t>Save encrypted data to the database</w:t>
            </w:r>
          </w:p>
        </w:tc>
        <w:tc>
          <w:tcPr>
            <w:tcW w:w="1134" w:type="dxa"/>
            <w:shd w:val="clear" w:color="auto" w:fill="auto"/>
          </w:tcPr>
          <w:p w14:paraId="57A8B4A1" w14:textId="77777777" w:rsidR="00324C35" w:rsidRPr="0048322E" w:rsidRDefault="00324C35" w:rsidP="00E56360">
            <w:r w:rsidRPr="0048322E">
              <w:t xml:space="preserve">High </w:t>
            </w:r>
          </w:p>
        </w:tc>
        <w:tc>
          <w:tcPr>
            <w:tcW w:w="1168" w:type="dxa"/>
            <w:shd w:val="clear" w:color="auto" w:fill="auto"/>
          </w:tcPr>
          <w:p w14:paraId="7E266A9D" w14:textId="77777777" w:rsidR="00324C35" w:rsidRPr="0048322E" w:rsidRDefault="00324C35" w:rsidP="00E56360">
            <w:r w:rsidRPr="0048322E">
              <w:t>TC06</w:t>
            </w:r>
          </w:p>
        </w:tc>
        <w:tc>
          <w:tcPr>
            <w:tcW w:w="1667" w:type="dxa"/>
            <w:shd w:val="clear" w:color="auto" w:fill="auto"/>
          </w:tcPr>
          <w:p w14:paraId="22D4F8FB" w14:textId="77777777" w:rsidR="00324C35" w:rsidRPr="0048322E" w:rsidRDefault="00324C35" w:rsidP="00E56360">
            <w:pPr>
              <w:jc w:val="both"/>
            </w:pPr>
            <w:r w:rsidRPr="0048322E">
              <w:t xml:space="preserve">Verify that the encrypted data is saved appropriately </w:t>
            </w:r>
          </w:p>
        </w:tc>
      </w:tr>
      <w:tr w:rsidR="00324C35" w:rsidRPr="0048322E" w14:paraId="64DB0030" w14:textId="77777777" w:rsidTr="00E56360">
        <w:tc>
          <w:tcPr>
            <w:tcW w:w="1951" w:type="dxa"/>
            <w:shd w:val="clear" w:color="auto" w:fill="auto"/>
          </w:tcPr>
          <w:p w14:paraId="12C3D43D" w14:textId="77777777" w:rsidR="00324C35" w:rsidRPr="0048322E" w:rsidRDefault="00324C35" w:rsidP="00E56360">
            <w:pPr>
              <w:jc w:val="both"/>
            </w:pPr>
            <w:r w:rsidRPr="0048322E">
              <w:t>Create user levels and roles</w:t>
            </w:r>
          </w:p>
        </w:tc>
        <w:tc>
          <w:tcPr>
            <w:tcW w:w="1936" w:type="dxa"/>
            <w:shd w:val="clear" w:color="auto" w:fill="auto"/>
          </w:tcPr>
          <w:p w14:paraId="7DB1E992" w14:textId="77777777" w:rsidR="00324C35" w:rsidRPr="0048322E" w:rsidRDefault="00324C35" w:rsidP="00E56360">
            <w:r w:rsidRPr="0048322E">
              <w:t xml:space="preserve">Req-1 </w:t>
            </w:r>
          </w:p>
        </w:tc>
        <w:tc>
          <w:tcPr>
            <w:tcW w:w="1891" w:type="dxa"/>
            <w:shd w:val="clear" w:color="auto" w:fill="auto"/>
          </w:tcPr>
          <w:p w14:paraId="2D5A75D5" w14:textId="77777777" w:rsidR="00324C35" w:rsidRPr="0048322E" w:rsidRDefault="00324C35" w:rsidP="00E56360">
            <w:pPr>
              <w:jc w:val="both"/>
            </w:pPr>
            <w:r w:rsidRPr="0048322E">
              <w:t>Allow data manager register new system users</w:t>
            </w:r>
          </w:p>
        </w:tc>
        <w:tc>
          <w:tcPr>
            <w:tcW w:w="1134" w:type="dxa"/>
            <w:shd w:val="clear" w:color="auto" w:fill="auto"/>
          </w:tcPr>
          <w:p w14:paraId="02674686" w14:textId="77777777" w:rsidR="00324C35" w:rsidRPr="0048322E" w:rsidRDefault="00324C35" w:rsidP="00E56360">
            <w:r w:rsidRPr="0048322E">
              <w:t>High</w:t>
            </w:r>
          </w:p>
          <w:p w14:paraId="4F09237F" w14:textId="77777777" w:rsidR="00324C35" w:rsidRPr="0048322E" w:rsidRDefault="00324C35" w:rsidP="00E56360"/>
        </w:tc>
        <w:tc>
          <w:tcPr>
            <w:tcW w:w="1168" w:type="dxa"/>
            <w:shd w:val="clear" w:color="auto" w:fill="auto"/>
          </w:tcPr>
          <w:p w14:paraId="2CA3AE69" w14:textId="77777777" w:rsidR="00324C35" w:rsidRPr="0048322E" w:rsidRDefault="00324C35" w:rsidP="00E56360">
            <w:r w:rsidRPr="0048322E">
              <w:t>TC07</w:t>
            </w:r>
          </w:p>
        </w:tc>
        <w:tc>
          <w:tcPr>
            <w:tcW w:w="1667" w:type="dxa"/>
            <w:shd w:val="clear" w:color="auto" w:fill="auto"/>
          </w:tcPr>
          <w:p w14:paraId="1E66B283" w14:textId="77777777" w:rsidR="00324C35" w:rsidRPr="0048322E" w:rsidRDefault="00324C35" w:rsidP="00E56360">
            <w:pPr>
              <w:jc w:val="both"/>
            </w:pPr>
            <w:r w:rsidRPr="0048322E">
              <w:t>Verify if the user is able to register new users</w:t>
            </w:r>
          </w:p>
        </w:tc>
      </w:tr>
      <w:tr w:rsidR="00324C35" w:rsidRPr="0048322E" w14:paraId="5C0B5A97" w14:textId="77777777" w:rsidTr="00E56360">
        <w:tc>
          <w:tcPr>
            <w:tcW w:w="1951" w:type="dxa"/>
            <w:vMerge w:val="restart"/>
            <w:shd w:val="clear" w:color="auto" w:fill="auto"/>
          </w:tcPr>
          <w:p w14:paraId="40A31EE8" w14:textId="77777777" w:rsidR="00324C35" w:rsidRPr="0048322E" w:rsidRDefault="00324C35" w:rsidP="00E56360">
            <w:pPr>
              <w:jc w:val="both"/>
            </w:pPr>
            <w:r w:rsidRPr="0048322E">
              <w:lastRenderedPageBreak/>
              <w:t>Tracking of user typing patterns</w:t>
            </w:r>
          </w:p>
        </w:tc>
        <w:tc>
          <w:tcPr>
            <w:tcW w:w="1936" w:type="dxa"/>
            <w:shd w:val="clear" w:color="auto" w:fill="auto"/>
          </w:tcPr>
          <w:p w14:paraId="4CE59295" w14:textId="77777777" w:rsidR="00324C35" w:rsidRPr="0048322E" w:rsidRDefault="00324C35" w:rsidP="00E56360">
            <w:r w:rsidRPr="0048322E">
              <w:t>Req-1</w:t>
            </w:r>
          </w:p>
        </w:tc>
        <w:tc>
          <w:tcPr>
            <w:tcW w:w="1891" w:type="dxa"/>
            <w:shd w:val="clear" w:color="auto" w:fill="auto"/>
          </w:tcPr>
          <w:p w14:paraId="1E3531FA" w14:textId="77777777" w:rsidR="00324C35" w:rsidRPr="0048322E" w:rsidRDefault="00324C35" w:rsidP="00E56360">
            <w:pPr>
              <w:jc w:val="both"/>
            </w:pPr>
            <w:r w:rsidRPr="0048322E">
              <w:t>Save user typing patterns</w:t>
            </w:r>
          </w:p>
        </w:tc>
        <w:tc>
          <w:tcPr>
            <w:tcW w:w="1134" w:type="dxa"/>
            <w:shd w:val="clear" w:color="auto" w:fill="auto"/>
          </w:tcPr>
          <w:p w14:paraId="79CB011C" w14:textId="77777777" w:rsidR="00324C35" w:rsidRPr="0048322E" w:rsidRDefault="00324C35" w:rsidP="00E56360">
            <w:r w:rsidRPr="0048322E">
              <w:t xml:space="preserve">Medium </w:t>
            </w:r>
          </w:p>
        </w:tc>
        <w:tc>
          <w:tcPr>
            <w:tcW w:w="1168" w:type="dxa"/>
            <w:shd w:val="clear" w:color="auto" w:fill="auto"/>
          </w:tcPr>
          <w:p w14:paraId="7BF67F56" w14:textId="77777777" w:rsidR="00324C35" w:rsidRPr="0048322E" w:rsidRDefault="00324C35" w:rsidP="00E56360">
            <w:r w:rsidRPr="0048322E">
              <w:t>TC08</w:t>
            </w:r>
          </w:p>
        </w:tc>
        <w:tc>
          <w:tcPr>
            <w:tcW w:w="1667" w:type="dxa"/>
            <w:shd w:val="clear" w:color="auto" w:fill="auto"/>
          </w:tcPr>
          <w:p w14:paraId="3A80034C" w14:textId="77777777" w:rsidR="00324C35" w:rsidRPr="0048322E" w:rsidRDefault="00324C35" w:rsidP="00E56360">
            <w:pPr>
              <w:jc w:val="both"/>
            </w:pPr>
            <w:r w:rsidRPr="0048322E">
              <w:t>Verify if the system is able to save the different user typing patterns</w:t>
            </w:r>
          </w:p>
        </w:tc>
      </w:tr>
      <w:tr w:rsidR="00324C35" w:rsidRPr="0048322E" w14:paraId="1572FB89" w14:textId="77777777" w:rsidTr="00E56360">
        <w:tc>
          <w:tcPr>
            <w:tcW w:w="1951" w:type="dxa"/>
            <w:vMerge/>
            <w:shd w:val="clear" w:color="auto" w:fill="auto"/>
          </w:tcPr>
          <w:p w14:paraId="3A9F46D8" w14:textId="77777777" w:rsidR="00324C35" w:rsidRPr="0048322E" w:rsidRDefault="00324C35" w:rsidP="00E56360"/>
        </w:tc>
        <w:tc>
          <w:tcPr>
            <w:tcW w:w="1936" w:type="dxa"/>
            <w:shd w:val="clear" w:color="auto" w:fill="auto"/>
          </w:tcPr>
          <w:p w14:paraId="0B6DAD34" w14:textId="77777777" w:rsidR="00324C35" w:rsidRPr="0048322E" w:rsidRDefault="00324C35" w:rsidP="00E56360">
            <w:r w:rsidRPr="0048322E">
              <w:t>Req-2</w:t>
            </w:r>
          </w:p>
        </w:tc>
        <w:tc>
          <w:tcPr>
            <w:tcW w:w="1891" w:type="dxa"/>
            <w:shd w:val="clear" w:color="auto" w:fill="auto"/>
          </w:tcPr>
          <w:p w14:paraId="099A6A7A" w14:textId="77777777" w:rsidR="00324C35" w:rsidRPr="0048322E" w:rsidRDefault="00324C35" w:rsidP="00E56360">
            <w:pPr>
              <w:jc w:val="both"/>
            </w:pPr>
            <w:r w:rsidRPr="0048322E">
              <w:t>Retrieve and compare the typing pattern</w:t>
            </w:r>
          </w:p>
        </w:tc>
        <w:tc>
          <w:tcPr>
            <w:tcW w:w="1134" w:type="dxa"/>
            <w:shd w:val="clear" w:color="auto" w:fill="auto"/>
          </w:tcPr>
          <w:p w14:paraId="03F381D9" w14:textId="77777777" w:rsidR="00324C35" w:rsidRPr="0048322E" w:rsidRDefault="00324C35" w:rsidP="00E56360">
            <w:r w:rsidRPr="0048322E">
              <w:t xml:space="preserve">High </w:t>
            </w:r>
          </w:p>
        </w:tc>
        <w:tc>
          <w:tcPr>
            <w:tcW w:w="1168" w:type="dxa"/>
            <w:shd w:val="clear" w:color="auto" w:fill="auto"/>
          </w:tcPr>
          <w:p w14:paraId="2FC905CD" w14:textId="77777777" w:rsidR="00324C35" w:rsidRPr="0048322E" w:rsidRDefault="00324C35" w:rsidP="00E56360">
            <w:r w:rsidRPr="0048322E">
              <w:t>TC09</w:t>
            </w:r>
          </w:p>
        </w:tc>
        <w:tc>
          <w:tcPr>
            <w:tcW w:w="1667" w:type="dxa"/>
            <w:shd w:val="clear" w:color="auto" w:fill="auto"/>
          </w:tcPr>
          <w:p w14:paraId="4DF04424" w14:textId="77777777" w:rsidR="00324C35" w:rsidRPr="0048322E" w:rsidRDefault="00324C35" w:rsidP="00E56360">
            <w:pPr>
              <w:jc w:val="both"/>
            </w:pPr>
            <w:r w:rsidRPr="0048322E">
              <w:t xml:space="preserve">Verify if the system is able to identify a given user based on their typing pattern  </w:t>
            </w:r>
          </w:p>
        </w:tc>
      </w:tr>
      <w:tr w:rsidR="00324C35" w:rsidRPr="0048322E" w14:paraId="65DF4DD7" w14:textId="77777777" w:rsidTr="00E56360">
        <w:tc>
          <w:tcPr>
            <w:tcW w:w="1951" w:type="dxa"/>
            <w:vMerge/>
            <w:shd w:val="clear" w:color="auto" w:fill="auto"/>
          </w:tcPr>
          <w:p w14:paraId="7728842B" w14:textId="77777777" w:rsidR="00324C35" w:rsidRPr="0048322E" w:rsidRDefault="00324C35" w:rsidP="00E56360"/>
        </w:tc>
        <w:tc>
          <w:tcPr>
            <w:tcW w:w="1936" w:type="dxa"/>
            <w:shd w:val="clear" w:color="auto" w:fill="auto"/>
          </w:tcPr>
          <w:p w14:paraId="686357CF" w14:textId="77777777" w:rsidR="00324C35" w:rsidRPr="0048322E" w:rsidRDefault="00324C35" w:rsidP="00E56360">
            <w:r w:rsidRPr="0048322E">
              <w:t xml:space="preserve">Req-3 </w:t>
            </w:r>
          </w:p>
        </w:tc>
        <w:tc>
          <w:tcPr>
            <w:tcW w:w="1891" w:type="dxa"/>
            <w:shd w:val="clear" w:color="auto" w:fill="auto"/>
          </w:tcPr>
          <w:p w14:paraId="462C9982" w14:textId="77777777" w:rsidR="00324C35" w:rsidRPr="0048322E" w:rsidRDefault="00324C35" w:rsidP="00E56360">
            <w:pPr>
              <w:jc w:val="both"/>
            </w:pPr>
            <w:r w:rsidRPr="0048322E">
              <w:t>Raise a warning in case of an unknown user</w:t>
            </w:r>
          </w:p>
        </w:tc>
        <w:tc>
          <w:tcPr>
            <w:tcW w:w="1134" w:type="dxa"/>
            <w:shd w:val="clear" w:color="auto" w:fill="auto"/>
          </w:tcPr>
          <w:p w14:paraId="3809ECFD" w14:textId="77777777" w:rsidR="00324C35" w:rsidRPr="0048322E" w:rsidRDefault="00324C35" w:rsidP="00E56360">
            <w:r w:rsidRPr="0048322E">
              <w:t xml:space="preserve">Medium </w:t>
            </w:r>
          </w:p>
        </w:tc>
        <w:tc>
          <w:tcPr>
            <w:tcW w:w="1168" w:type="dxa"/>
            <w:shd w:val="clear" w:color="auto" w:fill="auto"/>
          </w:tcPr>
          <w:p w14:paraId="6FD57ACD" w14:textId="77777777" w:rsidR="00324C35" w:rsidRPr="0048322E" w:rsidRDefault="00324C35" w:rsidP="00E56360">
            <w:r w:rsidRPr="0048322E">
              <w:t>TC10</w:t>
            </w:r>
          </w:p>
        </w:tc>
        <w:tc>
          <w:tcPr>
            <w:tcW w:w="1667" w:type="dxa"/>
            <w:shd w:val="clear" w:color="auto" w:fill="auto"/>
          </w:tcPr>
          <w:p w14:paraId="6BD502F4" w14:textId="77777777" w:rsidR="00324C35" w:rsidRPr="0048322E" w:rsidRDefault="00324C35" w:rsidP="00E56360">
            <w:pPr>
              <w:jc w:val="both"/>
            </w:pPr>
            <w:r w:rsidRPr="0048322E">
              <w:t>Verify if the system is able to provide an alert in case of any intrusion</w:t>
            </w:r>
          </w:p>
        </w:tc>
      </w:tr>
    </w:tbl>
    <w:p w14:paraId="42BA0D0B" w14:textId="77777777" w:rsidR="00324C35" w:rsidRPr="0048322E" w:rsidRDefault="00324C35" w:rsidP="00324C35">
      <w:pPr>
        <w:spacing w:line="360" w:lineRule="auto"/>
        <w:jc w:val="both"/>
      </w:pPr>
    </w:p>
    <w:p w14:paraId="53277AFE" w14:textId="77777777" w:rsidR="00E56360" w:rsidRDefault="00E56360"/>
    <w:sectPr w:rsidR="00E56360" w:rsidSect="007D546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user1" w:date="2020-04-30T01:45:00Z" w:initials="u">
    <w:p w14:paraId="75BACE60" w14:textId="7AE09089" w:rsidR="00BA14F0" w:rsidRDefault="00BA14F0">
      <w:pPr>
        <w:pStyle w:val="CommentText"/>
      </w:pPr>
      <w:r>
        <w:rPr>
          <w:rStyle w:val="CommentReference"/>
        </w:rPr>
        <w:annotationRef/>
      </w:r>
      <w:r>
        <w:t>Four people cannot write a group number you have had for several months? This is worrying?</w:t>
      </w:r>
    </w:p>
  </w:comment>
  <w:comment w:id="24" w:author="user1" w:date="2020-04-30T02:00:00Z" w:initials="u">
    <w:p w14:paraId="6E35CBE0" w14:textId="34D6F466" w:rsidR="00423ABC" w:rsidRDefault="00423ABC">
      <w:pPr>
        <w:pStyle w:val="CommentText"/>
      </w:pPr>
      <w:r>
        <w:rPr>
          <w:rStyle w:val="CommentReference"/>
        </w:rPr>
        <w:annotationRef/>
      </w:r>
      <w:r>
        <w:t>Always add a comma, just before “which”</w:t>
      </w:r>
    </w:p>
  </w:comment>
  <w:comment w:id="34" w:author="user1" w:date="2020-04-30T02:02:00Z" w:initials="u">
    <w:p w14:paraId="2FD810BB" w14:textId="17D9871E" w:rsidR="00023A60" w:rsidRDefault="00023A60">
      <w:pPr>
        <w:pStyle w:val="CommentText"/>
      </w:pPr>
      <w:r>
        <w:rPr>
          <w:rStyle w:val="CommentReference"/>
        </w:rPr>
        <w:annotationRef/>
      </w:r>
      <w:r>
        <w:t>Delete the whole section since the words are few</w:t>
      </w:r>
    </w:p>
  </w:comment>
  <w:comment w:id="57" w:author="user1" w:date="2020-04-30T02:07:00Z" w:initials="u">
    <w:p w14:paraId="1E8B8FB9" w14:textId="34C56686" w:rsidR="00E3077E" w:rsidRDefault="00E3077E">
      <w:pPr>
        <w:pStyle w:val="CommentText"/>
      </w:pPr>
      <w:r>
        <w:rPr>
          <w:rStyle w:val="CommentReference"/>
        </w:rPr>
        <w:annotationRef/>
      </w:r>
      <w:r>
        <w:t>In full please</w:t>
      </w:r>
    </w:p>
  </w:comment>
  <w:comment w:id="64" w:author="user1" w:date="2020-04-30T02:10:00Z" w:initials="u">
    <w:p w14:paraId="2E2F858E" w14:textId="4FC6E4F8" w:rsidR="00A55C46" w:rsidRDefault="00A55C46">
      <w:pPr>
        <w:pStyle w:val="CommentText"/>
      </w:pPr>
      <w:r>
        <w:rPr>
          <w:rStyle w:val="CommentReference"/>
        </w:rPr>
        <w:annotationRef/>
      </w:r>
      <w:r>
        <w:t xml:space="preserve">You should know when to start a new sentence </w:t>
      </w:r>
    </w:p>
  </w:comment>
  <w:comment w:id="70" w:author="user1" w:date="2020-04-30T02:12:00Z" w:initials="u">
    <w:p w14:paraId="3805E070" w14:textId="3B6BD82A" w:rsidR="00A05464" w:rsidRDefault="00A05464">
      <w:pPr>
        <w:pStyle w:val="CommentText"/>
      </w:pPr>
      <w:r>
        <w:rPr>
          <w:rStyle w:val="CommentReference"/>
        </w:rPr>
        <w:annotationRef/>
      </w:r>
      <w:r>
        <w:t xml:space="preserve">Combine this paragraph with the one above. </w:t>
      </w:r>
    </w:p>
  </w:comment>
  <w:comment w:id="71" w:author="user1" w:date="2020-04-30T02:13:00Z" w:initials="u">
    <w:p w14:paraId="7F3D8120" w14:textId="3BEFC78C" w:rsidR="0099757D" w:rsidRDefault="0099757D">
      <w:pPr>
        <w:pStyle w:val="CommentText"/>
      </w:pPr>
      <w:r>
        <w:rPr>
          <w:rStyle w:val="CommentReference"/>
        </w:rPr>
        <w:annotationRef/>
      </w:r>
      <w:r>
        <w:t xml:space="preserve">Polish English </w:t>
      </w:r>
    </w:p>
  </w:comment>
  <w:comment w:id="97" w:author="user1" w:date="2020-04-30T02:18:00Z" w:initials="u">
    <w:p w14:paraId="2F183E29" w14:textId="7FD4BF0F" w:rsidR="009032C7" w:rsidRDefault="009032C7">
      <w:pPr>
        <w:pStyle w:val="CommentText"/>
      </w:pPr>
      <w:r>
        <w:rPr>
          <w:rStyle w:val="CommentReference"/>
        </w:rPr>
        <w:annotationRef/>
      </w:r>
      <w:r>
        <w:t>Which kind of English is this??</w:t>
      </w:r>
    </w:p>
  </w:comment>
  <w:comment w:id="108" w:author="user1" w:date="2020-04-30T02:21:00Z" w:initials="u">
    <w:p w14:paraId="04C19B37" w14:textId="67D12C98" w:rsidR="00020B1B" w:rsidRDefault="00020B1B">
      <w:pPr>
        <w:pStyle w:val="CommentText"/>
      </w:pPr>
      <w:r>
        <w:rPr>
          <w:rStyle w:val="CommentReference"/>
        </w:rPr>
        <w:annotationRef/>
      </w:r>
      <w:r>
        <w:t>You don’t have to repeat this. One can already see that it is an arrow</w:t>
      </w:r>
    </w:p>
  </w:comment>
  <w:comment w:id="116" w:author="user1" w:date="2020-04-30T02:25:00Z" w:initials="u">
    <w:p w14:paraId="0B22DEB6" w14:textId="44FAB765" w:rsidR="00151E23" w:rsidRDefault="00151E23">
      <w:pPr>
        <w:pStyle w:val="CommentText"/>
      </w:pPr>
      <w:r>
        <w:rPr>
          <w:rStyle w:val="CommentReference"/>
        </w:rPr>
        <w:annotationRef/>
      </w:r>
      <w:r>
        <w:t>What is this? Can you read? Do not expect anyone to strain their eyes because they want to read what is unclear</w:t>
      </w:r>
    </w:p>
  </w:comment>
  <w:comment w:id="119" w:author="user1" w:date="2020-04-30T02:26:00Z" w:initials="u">
    <w:p w14:paraId="615A84F1" w14:textId="66ECF2F4" w:rsidR="00151E23" w:rsidRDefault="00151E23">
      <w:pPr>
        <w:pStyle w:val="CommentText"/>
      </w:pPr>
      <w:r>
        <w:rPr>
          <w:rStyle w:val="CommentReference"/>
        </w:rPr>
        <w:annotationRef/>
      </w:r>
      <w:r>
        <w:t xml:space="preserve">Delete. </w:t>
      </w:r>
    </w:p>
  </w:comment>
  <w:comment w:id="128" w:author="user1" w:date="2020-04-30T02:39:00Z" w:initials="u">
    <w:p w14:paraId="3AF61814" w14:textId="2CA8C831" w:rsidR="00215031" w:rsidRDefault="00215031">
      <w:pPr>
        <w:pStyle w:val="CommentText"/>
      </w:pPr>
      <w:r>
        <w:rPr>
          <w:rStyle w:val="CommentReference"/>
        </w:rPr>
        <w:annotationRef/>
      </w:r>
    </w:p>
  </w:comment>
  <w:comment w:id="137" w:author="user1" w:date="2020-04-30T02:39:00Z" w:initials="u">
    <w:p w14:paraId="1E86F439" w14:textId="77777777" w:rsidR="00215031" w:rsidRDefault="00215031">
      <w:pPr>
        <w:pStyle w:val="CommentText"/>
      </w:pPr>
      <w:r>
        <w:rPr>
          <w:rStyle w:val="CommentReference"/>
        </w:rPr>
        <w:annotationRef/>
      </w:r>
      <w:r>
        <w:t>Where should log in attempts stored?</w:t>
      </w:r>
    </w:p>
    <w:p w14:paraId="16056979" w14:textId="77777777" w:rsidR="00215031" w:rsidRDefault="00215031">
      <w:pPr>
        <w:pStyle w:val="CommentText"/>
      </w:pPr>
      <w:r>
        <w:t xml:space="preserve">Please go through the functions you explained very well and ensure that the data is represented well. </w:t>
      </w:r>
      <w:proofErr w:type="spellStart"/>
      <w:r>
        <w:t>No body</w:t>
      </w:r>
      <w:proofErr w:type="spellEnd"/>
      <w:r>
        <w:t xml:space="preserve"> is going to do your work!!!</w:t>
      </w:r>
    </w:p>
    <w:p w14:paraId="6214BA8B" w14:textId="6CA1EC20" w:rsidR="00215031" w:rsidRDefault="00215031">
      <w:pPr>
        <w:pStyle w:val="CommentText"/>
      </w:pPr>
      <w:r>
        <w:t>Where shall we store the keys???</w:t>
      </w:r>
    </w:p>
  </w:comment>
  <w:comment w:id="136" w:author="user1" w:date="2020-04-30T02:37:00Z" w:initials="u">
    <w:p w14:paraId="4031D4C1" w14:textId="3E97AEA5" w:rsidR="0033142D" w:rsidRDefault="0033142D">
      <w:pPr>
        <w:pStyle w:val="CommentText"/>
      </w:pPr>
      <w:r>
        <w:rPr>
          <w:rStyle w:val="CommentReference"/>
        </w:rPr>
        <w:annotationRef/>
      </w:r>
      <w:r>
        <w:t>I see user roles but where are the tasks assigned to the roles stored?</w:t>
      </w:r>
    </w:p>
  </w:comment>
  <w:comment w:id="135" w:author="user1" w:date="2020-04-30T02:35:00Z" w:initials="u">
    <w:p w14:paraId="3F505EA0" w14:textId="596FDF4D" w:rsidR="008A4CDE" w:rsidRDefault="008A4CDE">
      <w:pPr>
        <w:pStyle w:val="CommentText"/>
      </w:pPr>
      <w:r>
        <w:rPr>
          <w:rStyle w:val="CommentReference"/>
        </w:rPr>
        <w:annotationRef/>
      </w:r>
      <w:r>
        <w:t>Where do you keep the typing pattern information???</w:t>
      </w:r>
    </w:p>
  </w:comment>
  <w:comment w:id="134" w:author="user1" w:date="2020-04-30T02:30:00Z" w:initials="u">
    <w:p w14:paraId="385E1253" w14:textId="77777777" w:rsidR="00305421" w:rsidRDefault="00305421">
      <w:pPr>
        <w:pStyle w:val="CommentText"/>
      </w:pPr>
      <w:r>
        <w:rPr>
          <w:rStyle w:val="CommentReference"/>
        </w:rPr>
        <w:annotationRef/>
      </w:r>
      <w:r>
        <w:t>Add cardinalities and relationships to the links in the ERD</w:t>
      </w:r>
    </w:p>
    <w:p w14:paraId="55DD5A46" w14:textId="77777777" w:rsidR="008A4CDE" w:rsidRDefault="008A4CDE">
      <w:pPr>
        <w:pStyle w:val="CommentText"/>
      </w:pPr>
    </w:p>
    <w:p w14:paraId="38F64180" w14:textId="5193AFC0" w:rsidR="008A4CDE" w:rsidRDefault="008A4CDE">
      <w:pPr>
        <w:pStyle w:val="CommentText"/>
      </w:pPr>
      <w:r>
        <w:t xml:space="preserve">Entity names should start with capital letters </w:t>
      </w:r>
    </w:p>
  </w:comment>
  <w:comment w:id="171" w:author="user1" w:date="2020-04-30T02:42:00Z" w:initials="u">
    <w:p w14:paraId="47CA2ED2" w14:textId="1BEE6113" w:rsidR="00C378E9" w:rsidRDefault="00C378E9">
      <w:pPr>
        <w:pStyle w:val="CommentText"/>
      </w:pPr>
      <w:r>
        <w:rPr>
          <w:rStyle w:val="CommentReference"/>
        </w:rPr>
        <w:annotationRef/>
      </w:r>
      <w:r>
        <w:t xml:space="preserve">Only assign to user via drop down list of the registered users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BACE60" w15:done="0"/>
  <w15:commentEx w15:paraId="6E35CBE0" w15:done="0"/>
  <w15:commentEx w15:paraId="2FD810BB" w15:done="0"/>
  <w15:commentEx w15:paraId="1E8B8FB9" w15:done="0"/>
  <w15:commentEx w15:paraId="2E2F858E" w15:done="0"/>
  <w15:commentEx w15:paraId="3805E070" w15:done="0"/>
  <w15:commentEx w15:paraId="7F3D8120" w15:done="0"/>
  <w15:commentEx w15:paraId="2F183E29" w15:done="0"/>
  <w15:commentEx w15:paraId="04C19B37" w15:done="0"/>
  <w15:commentEx w15:paraId="0B22DEB6" w15:done="0"/>
  <w15:commentEx w15:paraId="615A84F1" w15:done="0"/>
  <w15:commentEx w15:paraId="3AF61814" w15:done="0"/>
  <w15:commentEx w15:paraId="6214BA8B" w15:done="0"/>
  <w15:commentEx w15:paraId="4031D4C1" w15:done="0"/>
  <w15:commentEx w15:paraId="3F505EA0" w15:done="0"/>
  <w15:commentEx w15:paraId="38F64180" w15:done="0"/>
  <w15:commentEx w15:paraId="47CA2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4AC57" w16cex:dateUtc="2020-04-29T22:45:00Z"/>
  <w16cex:commentExtensible w16cex:durableId="2254AFC3" w16cex:dateUtc="2020-04-29T23:00:00Z"/>
  <w16cex:commentExtensible w16cex:durableId="2254B036" w16cex:dateUtc="2020-04-29T23:02:00Z"/>
  <w16cex:commentExtensible w16cex:durableId="2254B17D" w16cex:dateUtc="2020-04-29T23:07:00Z"/>
  <w16cex:commentExtensible w16cex:durableId="2254B22C" w16cex:dateUtc="2020-04-29T23:10:00Z"/>
  <w16cex:commentExtensible w16cex:durableId="2254B2A1" w16cex:dateUtc="2020-04-29T23:12:00Z"/>
  <w16cex:commentExtensible w16cex:durableId="2254B2D4" w16cex:dateUtc="2020-04-29T23:13:00Z"/>
  <w16cex:commentExtensible w16cex:durableId="2254B3F8" w16cex:dateUtc="2020-04-29T23:18:00Z"/>
  <w16cex:commentExtensible w16cex:durableId="2254B49D" w16cex:dateUtc="2020-04-29T23:21:00Z"/>
  <w16cex:commentExtensible w16cex:durableId="2254B598" w16cex:dateUtc="2020-04-29T23:25:00Z"/>
  <w16cex:commentExtensible w16cex:durableId="2254B5D9" w16cex:dateUtc="2020-04-29T23:26:00Z"/>
  <w16cex:commentExtensible w16cex:durableId="2254B8E5" w16cex:dateUtc="2020-04-29T23:39:00Z"/>
  <w16cex:commentExtensible w16cex:durableId="2254B8EB" w16cex:dateUtc="2020-04-29T23:39:00Z"/>
  <w16cex:commentExtensible w16cex:durableId="2254B876" w16cex:dateUtc="2020-04-29T23:37:00Z"/>
  <w16cex:commentExtensible w16cex:durableId="2254B7E2" w16cex:dateUtc="2020-04-29T23:35:00Z"/>
  <w16cex:commentExtensible w16cex:durableId="2254B6E2" w16cex:dateUtc="2020-04-29T23:30:00Z"/>
  <w16cex:commentExtensible w16cex:durableId="2254B98A" w16cex:dateUtc="2020-04-29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BACE60" w16cid:durableId="2254AC57"/>
  <w16cid:commentId w16cid:paraId="6E35CBE0" w16cid:durableId="2254AFC3"/>
  <w16cid:commentId w16cid:paraId="2FD810BB" w16cid:durableId="2254B036"/>
  <w16cid:commentId w16cid:paraId="1E8B8FB9" w16cid:durableId="2254B17D"/>
  <w16cid:commentId w16cid:paraId="2E2F858E" w16cid:durableId="2254B22C"/>
  <w16cid:commentId w16cid:paraId="3805E070" w16cid:durableId="2254B2A1"/>
  <w16cid:commentId w16cid:paraId="7F3D8120" w16cid:durableId="2254B2D4"/>
  <w16cid:commentId w16cid:paraId="2F183E29" w16cid:durableId="2254B3F8"/>
  <w16cid:commentId w16cid:paraId="04C19B37" w16cid:durableId="2254B49D"/>
  <w16cid:commentId w16cid:paraId="0B22DEB6" w16cid:durableId="2254B598"/>
  <w16cid:commentId w16cid:paraId="615A84F1" w16cid:durableId="2254B5D9"/>
  <w16cid:commentId w16cid:paraId="3AF61814" w16cid:durableId="2254B8E5"/>
  <w16cid:commentId w16cid:paraId="6214BA8B" w16cid:durableId="2254B8EB"/>
  <w16cid:commentId w16cid:paraId="4031D4C1" w16cid:durableId="2254B876"/>
  <w16cid:commentId w16cid:paraId="3F505EA0" w16cid:durableId="2254B7E2"/>
  <w16cid:commentId w16cid:paraId="38F64180" w16cid:durableId="2254B6E2"/>
  <w16cid:commentId w16cid:paraId="47CA2ED2" w16cid:durableId="2254B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886B9" w14:textId="77777777" w:rsidR="001A3541" w:rsidRDefault="001A3541" w:rsidP="00153C6A">
      <w:pPr>
        <w:spacing w:after="0" w:line="240" w:lineRule="auto"/>
      </w:pPr>
      <w:r>
        <w:separator/>
      </w:r>
    </w:p>
  </w:endnote>
  <w:endnote w:type="continuationSeparator" w:id="0">
    <w:p w14:paraId="15E0C8F2" w14:textId="77777777" w:rsidR="001A3541" w:rsidRDefault="001A3541" w:rsidP="0015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65975"/>
      <w:docPartObj>
        <w:docPartGallery w:val="Page Numbers (Bottom of Page)"/>
        <w:docPartUnique/>
      </w:docPartObj>
    </w:sdtPr>
    <w:sdtEndPr>
      <w:rPr>
        <w:noProof/>
      </w:rPr>
    </w:sdtEndPr>
    <w:sdtContent>
      <w:p w14:paraId="6F053258" w14:textId="2605AF0A" w:rsidR="00E56360" w:rsidRDefault="00E563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3D63D3" w14:textId="77777777" w:rsidR="00E56360" w:rsidRDefault="00E5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48531" w14:textId="77777777" w:rsidR="001A3541" w:rsidRDefault="001A3541" w:rsidP="00153C6A">
      <w:pPr>
        <w:spacing w:after="0" w:line="240" w:lineRule="auto"/>
      </w:pPr>
      <w:r>
        <w:separator/>
      </w:r>
    </w:p>
  </w:footnote>
  <w:footnote w:type="continuationSeparator" w:id="0">
    <w:p w14:paraId="3BC89F32" w14:textId="77777777" w:rsidR="001A3541" w:rsidRDefault="001A3541" w:rsidP="0015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5C2"/>
    <w:multiLevelType w:val="multilevel"/>
    <w:tmpl w:val="23F85C6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CA7CA5"/>
    <w:multiLevelType w:val="multilevel"/>
    <w:tmpl w:val="02B067FA"/>
    <w:lvl w:ilvl="0">
      <w:start w:val="7"/>
      <w:numFmt w:val="decimal"/>
      <w:lvlText w:val="%1."/>
      <w:lvlJc w:val="left"/>
      <w:pPr>
        <w:ind w:left="46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66" w:hanging="360"/>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862" w:hanging="283"/>
      </w:pPr>
      <w:rPr>
        <w:rFonts w:ascii="Times New Roman" w:eastAsia="Times New Roman" w:hAnsi="Times New Roman" w:cs="Times New Roman" w:hint="default"/>
        <w:spacing w:val="0"/>
        <w:w w:val="99"/>
        <w:sz w:val="22"/>
        <w:szCs w:val="22"/>
        <w:lang w:val="en-US" w:eastAsia="en-US" w:bidi="ar-SA"/>
      </w:rPr>
    </w:lvl>
    <w:lvl w:ilvl="3">
      <w:numFmt w:val="bullet"/>
      <w:lvlText w:val="•"/>
      <w:lvlJc w:val="left"/>
      <w:pPr>
        <w:ind w:left="2000" w:hanging="283"/>
      </w:pPr>
      <w:rPr>
        <w:rFonts w:hint="default"/>
        <w:lang w:val="en-US" w:eastAsia="en-US" w:bidi="ar-SA"/>
      </w:rPr>
    </w:lvl>
    <w:lvl w:ilvl="4">
      <w:numFmt w:val="bullet"/>
      <w:lvlText w:val="•"/>
      <w:lvlJc w:val="left"/>
      <w:pPr>
        <w:ind w:left="3141" w:hanging="283"/>
      </w:pPr>
      <w:rPr>
        <w:rFonts w:hint="default"/>
        <w:lang w:val="en-US" w:eastAsia="en-US" w:bidi="ar-SA"/>
      </w:rPr>
    </w:lvl>
    <w:lvl w:ilvl="5">
      <w:numFmt w:val="bullet"/>
      <w:lvlText w:val="•"/>
      <w:lvlJc w:val="left"/>
      <w:pPr>
        <w:ind w:left="4282" w:hanging="283"/>
      </w:pPr>
      <w:rPr>
        <w:rFonts w:hint="default"/>
        <w:lang w:val="en-US" w:eastAsia="en-US" w:bidi="ar-SA"/>
      </w:rPr>
    </w:lvl>
    <w:lvl w:ilvl="6">
      <w:numFmt w:val="bullet"/>
      <w:lvlText w:val="•"/>
      <w:lvlJc w:val="left"/>
      <w:pPr>
        <w:ind w:left="5423" w:hanging="283"/>
      </w:pPr>
      <w:rPr>
        <w:rFonts w:hint="default"/>
        <w:lang w:val="en-US" w:eastAsia="en-US" w:bidi="ar-SA"/>
      </w:rPr>
    </w:lvl>
    <w:lvl w:ilvl="7">
      <w:numFmt w:val="bullet"/>
      <w:lvlText w:val="•"/>
      <w:lvlJc w:val="left"/>
      <w:pPr>
        <w:ind w:left="6564" w:hanging="283"/>
      </w:pPr>
      <w:rPr>
        <w:rFonts w:hint="default"/>
        <w:lang w:val="en-US" w:eastAsia="en-US" w:bidi="ar-SA"/>
      </w:rPr>
    </w:lvl>
    <w:lvl w:ilvl="8">
      <w:numFmt w:val="bullet"/>
      <w:lvlText w:val="•"/>
      <w:lvlJc w:val="left"/>
      <w:pPr>
        <w:ind w:left="7704" w:hanging="283"/>
      </w:pPr>
      <w:rPr>
        <w:rFonts w:hint="default"/>
        <w:lang w:val="en-US" w:eastAsia="en-US" w:bidi="ar-SA"/>
      </w:rPr>
    </w:lvl>
  </w:abstractNum>
  <w:abstractNum w:abstractNumId="2" w15:restartNumberingAfterBreak="0">
    <w:nsid w:val="0A046ACA"/>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E451A3B"/>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8E17A3"/>
    <w:multiLevelType w:val="multilevel"/>
    <w:tmpl w:val="2C6ED348"/>
    <w:lvl w:ilvl="0">
      <w:start w:val="1"/>
      <w:numFmt w:val="decimal"/>
      <w:lvlText w:val="%1."/>
      <w:lvlJc w:val="left"/>
      <w:pPr>
        <w:ind w:left="108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A822C76"/>
    <w:multiLevelType w:val="hybridMultilevel"/>
    <w:tmpl w:val="F05C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C1E9D"/>
    <w:multiLevelType w:val="multilevel"/>
    <w:tmpl w:val="0832CB8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5D7B50"/>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296D4C"/>
    <w:multiLevelType w:val="multilevel"/>
    <w:tmpl w:val="79A65618"/>
    <w:lvl w:ilvl="0">
      <w:start w:val="5"/>
      <w:numFmt w:val="decimal"/>
      <w:lvlText w:val="%1"/>
      <w:lvlJc w:val="left"/>
      <w:pPr>
        <w:ind w:left="375" w:hanging="375"/>
      </w:pPr>
      <w:rPr>
        <w:rFonts w:hint="default"/>
      </w:rPr>
    </w:lvl>
    <w:lvl w:ilvl="1">
      <w:start w:val="2"/>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9" w15:restartNumberingAfterBreak="0">
    <w:nsid w:val="3CAD6980"/>
    <w:multiLevelType w:val="multilevel"/>
    <w:tmpl w:val="FC4EF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37636CB"/>
    <w:multiLevelType w:val="multilevel"/>
    <w:tmpl w:val="949E06E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FF531A"/>
    <w:multiLevelType w:val="multilevel"/>
    <w:tmpl w:val="6E5C3B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90824B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C623B9A"/>
    <w:multiLevelType w:val="hybridMultilevel"/>
    <w:tmpl w:val="660C4DE0"/>
    <w:lvl w:ilvl="0" w:tplc="F60E1EFC">
      <w:numFmt w:val="bullet"/>
      <w:lvlText w:val=""/>
      <w:lvlJc w:val="left"/>
      <w:pPr>
        <w:ind w:left="940" w:hanging="341"/>
      </w:pPr>
      <w:rPr>
        <w:rFonts w:ascii="Wingdings" w:eastAsia="Wingdings" w:hAnsi="Wingdings" w:cs="Wingdings" w:hint="default"/>
        <w:w w:val="100"/>
        <w:sz w:val="24"/>
        <w:szCs w:val="24"/>
        <w:lang w:val="en-US" w:eastAsia="en-US" w:bidi="ar-SA"/>
      </w:rPr>
    </w:lvl>
    <w:lvl w:ilvl="1" w:tplc="0068112A">
      <w:numFmt w:val="bullet"/>
      <w:lvlText w:val="•"/>
      <w:lvlJc w:val="left"/>
      <w:pPr>
        <w:ind w:left="1844" w:hanging="341"/>
      </w:pPr>
      <w:rPr>
        <w:rFonts w:hint="default"/>
        <w:lang w:val="en-US" w:eastAsia="en-US" w:bidi="ar-SA"/>
      </w:rPr>
    </w:lvl>
    <w:lvl w:ilvl="2" w:tplc="F7B0C12C">
      <w:numFmt w:val="bullet"/>
      <w:lvlText w:val="•"/>
      <w:lvlJc w:val="left"/>
      <w:pPr>
        <w:ind w:left="2749" w:hanging="341"/>
      </w:pPr>
      <w:rPr>
        <w:rFonts w:hint="default"/>
        <w:lang w:val="en-US" w:eastAsia="en-US" w:bidi="ar-SA"/>
      </w:rPr>
    </w:lvl>
    <w:lvl w:ilvl="3" w:tplc="6DD85224">
      <w:numFmt w:val="bullet"/>
      <w:lvlText w:val="•"/>
      <w:lvlJc w:val="left"/>
      <w:pPr>
        <w:ind w:left="3653" w:hanging="341"/>
      </w:pPr>
      <w:rPr>
        <w:rFonts w:hint="default"/>
        <w:lang w:val="en-US" w:eastAsia="en-US" w:bidi="ar-SA"/>
      </w:rPr>
    </w:lvl>
    <w:lvl w:ilvl="4" w:tplc="8FE0EBD2">
      <w:numFmt w:val="bullet"/>
      <w:lvlText w:val="•"/>
      <w:lvlJc w:val="left"/>
      <w:pPr>
        <w:ind w:left="4558" w:hanging="341"/>
      </w:pPr>
      <w:rPr>
        <w:rFonts w:hint="default"/>
        <w:lang w:val="en-US" w:eastAsia="en-US" w:bidi="ar-SA"/>
      </w:rPr>
    </w:lvl>
    <w:lvl w:ilvl="5" w:tplc="7BBC5414">
      <w:numFmt w:val="bullet"/>
      <w:lvlText w:val="•"/>
      <w:lvlJc w:val="left"/>
      <w:pPr>
        <w:ind w:left="5463" w:hanging="341"/>
      </w:pPr>
      <w:rPr>
        <w:rFonts w:hint="default"/>
        <w:lang w:val="en-US" w:eastAsia="en-US" w:bidi="ar-SA"/>
      </w:rPr>
    </w:lvl>
    <w:lvl w:ilvl="6" w:tplc="D8747378">
      <w:numFmt w:val="bullet"/>
      <w:lvlText w:val="•"/>
      <w:lvlJc w:val="left"/>
      <w:pPr>
        <w:ind w:left="6367" w:hanging="341"/>
      </w:pPr>
      <w:rPr>
        <w:rFonts w:hint="default"/>
        <w:lang w:val="en-US" w:eastAsia="en-US" w:bidi="ar-SA"/>
      </w:rPr>
    </w:lvl>
    <w:lvl w:ilvl="7" w:tplc="46F8F376">
      <w:numFmt w:val="bullet"/>
      <w:lvlText w:val="•"/>
      <w:lvlJc w:val="left"/>
      <w:pPr>
        <w:ind w:left="7272" w:hanging="341"/>
      </w:pPr>
      <w:rPr>
        <w:rFonts w:hint="default"/>
        <w:lang w:val="en-US" w:eastAsia="en-US" w:bidi="ar-SA"/>
      </w:rPr>
    </w:lvl>
    <w:lvl w:ilvl="8" w:tplc="7AC8F150">
      <w:numFmt w:val="bullet"/>
      <w:lvlText w:val="•"/>
      <w:lvlJc w:val="left"/>
      <w:pPr>
        <w:ind w:left="8177" w:hanging="341"/>
      </w:pPr>
      <w:rPr>
        <w:rFonts w:hint="default"/>
        <w:lang w:val="en-US" w:eastAsia="en-US" w:bidi="ar-SA"/>
      </w:rPr>
    </w:lvl>
  </w:abstractNum>
  <w:abstractNum w:abstractNumId="14" w15:restartNumberingAfterBreak="0">
    <w:nsid w:val="6D9001C9"/>
    <w:multiLevelType w:val="hybridMultilevel"/>
    <w:tmpl w:val="495E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C04F6"/>
    <w:multiLevelType w:val="multilevel"/>
    <w:tmpl w:val="FBBE390E"/>
    <w:lvl w:ilvl="0">
      <w:start w:val="1"/>
      <w:numFmt w:val="decimal"/>
      <w:lvlText w:val="%1."/>
      <w:lvlJc w:val="left"/>
      <w:pPr>
        <w:ind w:left="900" w:hanging="360"/>
      </w:pPr>
    </w:lvl>
    <w:lvl w:ilvl="1">
      <w:start w:val="2"/>
      <w:numFmt w:val="decimal"/>
      <w:isLgl/>
      <w:lvlText w:val="%1.%2"/>
      <w:lvlJc w:val="left"/>
      <w:pPr>
        <w:ind w:left="915" w:hanging="375"/>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num w:numId="1">
    <w:abstractNumId w:val="6"/>
  </w:num>
  <w:num w:numId="2">
    <w:abstractNumId w:val="0"/>
  </w:num>
  <w:num w:numId="3">
    <w:abstractNumId w:val="9"/>
  </w:num>
  <w:num w:numId="4">
    <w:abstractNumId w:val="5"/>
  </w:num>
  <w:num w:numId="5">
    <w:abstractNumId w:val="15"/>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1"/>
  </w:num>
  <w:num w:numId="10">
    <w:abstractNumId w:val="1"/>
  </w:num>
  <w:num w:numId="11">
    <w:abstractNumId w:val="12"/>
  </w:num>
  <w:num w:numId="12">
    <w:abstractNumId w:val="10"/>
  </w:num>
  <w:num w:numId="13">
    <w:abstractNumId w:val="8"/>
  </w:num>
  <w:num w:numId="14">
    <w:abstractNumId w:val="7"/>
  </w:num>
  <w:num w:numId="15">
    <w:abstractNumId w:val="2"/>
  </w:num>
  <w:num w:numId="16">
    <w:abstractNumId w:val="3"/>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1">
    <w15:presenceInfo w15:providerId="None" w15:userId="use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35"/>
    <w:rsid w:val="00020B1B"/>
    <w:rsid w:val="00023A60"/>
    <w:rsid w:val="000D5DA2"/>
    <w:rsid w:val="0014669B"/>
    <w:rsid w:val="00151E23"/>
    <w:rsid w:val="00153C6A"/>
    <w:rsid w:val="001A3541"/>
    <w:rsid w:val="00215031"/>
    <w:rsid w:val="002727E9"/>
    <w:rsid w:val="00305421"/>
    <w:rsid w:val="0032359B"/>
    <w:rsid w:val="00324C35"/>
    <w:rsid w:val="0033142D"/>
    <w:rsid w:val="003F1586"/>
    <w:rsid w:val="00423ABC"/>
    <w:rsid w:val="004439C8"/>
    <w:rsid w:val="004E06A0"/>
    <w:rsid w:val="00505318"/>
    <w:rsid w:val="00524037"/>
    <w:rsid w:val="00597FF8"/>
    <w:rsid w:val="006131C7"/>
    <w:rsid w:val="00666117"/>
    <w:rsid w:val="006B288D"/>
    <w:rsid w:val="00701386"/>
    <w:rsid w:val="007C0B80"/>
    <w:rsid w:val="007D5465"/>
    <w:rsid w:val="007F542D"/>
    <w:rsid w:val="0081283B"/>
    <w:rsid w:val="008433D1"/>
    <w:rsid w:val="008A4CDE"/>
    <w:rsid w:val="008C16B1"/>
    <w:rsid w:val="009032C7"/>
    <w:rsid w:val="00930A25"/>
    <w:rsid w:val="0099757D"/>
    <w:rsid w:val="009D1DF0"/>
    <w:rsid w:val="009F49D2"/>
    <w:rsid w:val="00A05464"/>
    <w:rsid w:val="00A23637"/>
    <w:rsid w:val="00A55C46"/>
    <w:rsid w:val="00BA14F0"/>
    <w:rsid w:val="00C072A2"/>
    <w:rsid w:val="00C378E9"/>
    <w:rsid w:val="00C91B7B"/>
    <w:rsid w:val="00CF0376"/>
    <w:rsid w:val="00E03FC0"/>
    <w:rsid w:val="00E3077E"/>
    <w:rsid w:val="00E56360"/>
    <w:rsid w:val="00E86EB3"/>
    <w:rsid w:val="00F214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744"/>
  <w15:chartTrackingRefBased/>
  <w15:docId w15:val="{A2DA8829-C04F-4DA8-91C0-FB925C9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35"/>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324C35"/>
    <w:pPr>
      <w:keepNext/>
      <w:numPr>
        <w:numId w:val="9"/>
      </w:numPr>
      <w:spacing w:before="240" w:after="60"/>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324C35"/>
    <w:pPr>
      <w:keepNext/>
      <w:numPr>
        <w:ilvl w:val="1"/>
        <w:numId w:val="9"/>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324C35"/>
    <w:pPr>
      <w:keepNext/>
      <w:numPr>
        <w:ilvl w:val="2"/>
        <w:numId w:val="9"/>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324C35"/>
    <w:pPr>
      <w:keepNext/>
      <w:numPr>
        <w:ilvl w:val="3"/>
        <w:numId w:val="9"/>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324C35"/>
    <w:pPr>
      <w:numPr>
        <w:ilvl w:val="4"/>
        <w:numId w:val="9"/>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324C35"/>
    <w:pPr>
      <w:numPr>
        <w:ilvl w:val="5"/>
        <w:numId w:val="9"/>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324C35"/>
    <w:pPr>
      <w:numPr>
        <w:ilvl w:val="6"/>
        <w:numId w:val="9"/>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324C35"/>
    <w:pPr>
      <w:numPr>
        <w:ilvl w:val="7"/>
        <w:numId w:val="9"/>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324C35"/>
    <w:pPr>
      <w:numPr>
        <w:ilvl w:val="8"/>
        <w:numId w:val="9"/>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35"/>
    <w:rPr>
      <w:rFonts w:ascii="Times New Roman" w:eastAsia="Times New Roman" w:hAnsi="Times New Roman" w:cs="Times New Roman"/>
      <w:b/>
      <w:bCs/>
      <w:kern w:val="32"/>
      <w:sz w:val="28"/>
      <w:szCs w:val="32"/>
      <w:lang w:val="en-US"/>
    </w:rPr>
  </w:style>
  <w:style w:type="character" w:customStyle="1" w:styleId="Heading2Char">
    <w:name w:val="Heading 2 Char"/>
    <w:basedOn w:val="DefaultParagraphFont"/>
    <w:link w:val="Heading2"/>
    <w:uiPriority w:val="9"/>
    <w:rsid w:val="00324C35"/>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uiPriority w:val="9"/>
    <w:rsid w:val="00324C35"/>
    <w:rPr>
      <w:rFonts w:ascii="Times New Roman" w:eastAsia="Times New Roman" w:hAnsi="Times New Roman" w:cs="Times New Roman"/>
      <w:b/>
      <w:bCs/>
      <w:sz w:val="24"/>
      <w:szCs w:val="26"/>
      <w:lang w:val="en-US"/>
    </w:rPr>
  </w:style>
  <w:style w:type="character" w:customStyle="1" w:styleId="Heading4Char">
    <w:name w:val="Heading 4 Char"/>
    <w:basedOn w:val="DefaultParagraphFont"/>
    <w:link w:val="Heading4"/>
    <w:uiPriority w:val="9"/>
    <w:semiHidden/>
    <w:rsid w:val="00324C35"/>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324C35"/>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324C35"/>
    <w:rPr>
      <w:rFonts w:ascii="Calibri" w:eastAsia="Times New Roman" w:hAnsi="Calibri" w:cs="Times New Roman"/>
      <w:b/>
      <w:bCs/>
      <w:sz w:val="24"/>
      <w:lang w:val="en-US"/>
    </w:rPr>
  </w:style>
  <w:style w:type="character" w:customStyle="1" w:styleId="Heading7Char">
    <w:name w:val="Heading 7 Char"/>
    <w:basedOn w:val="DefaultParagraphFont"/>
    <w:link w:val="Heading7"/>
    <w:uiPriority w:val="9"/>
    <w:semiHidden/>
    <w:rsid w:val="00324C35"/>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324C35"/>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324C35"/>
    <w:rPr>
      <w:rFonts w:ascii="Calibri Light" w:eastAsia="Times New Roman" w:hAnsi="Calibri Light" w:cs="Times New Roman"/>
      <w:sz w:val="24"/>
      <w:lang w:val="en-US"/>
    </w:rPr>
  </w:style>
  <w:style w:type="paragraph" w:customStyle="1" w:styleId="Standard">
    <w:name w:val="Standard"/>
    <w:qFormat/>
    <w:rsid w:val="00324C35"/>
    <w:pPr>
      <w:suppressAutoHyphens/>
      <w:autoSpaceDN w:val="0"/>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qFormat/>
    <w:rsid w:val="00324C35"/>
    <w:pPr>
      <w:suppressLineNumbers/>
    </w:pPr>
  </w:style>
  <w:style w:type="table" w:styleId="TableGrid">
    <w:name w:val="Table Grid"/>
    <w:basedOn w:val="TableNormal"/>
    <w:uiPriority w:val="39"/>
    <w:qFormat/>
    <w:rsid w:val="00324C35"/>
    <w:pPr>
      <w:spacing w:after="0" w:line="240" w:lineRule="auto"/>
    </w:pPr>
    <w:rPr>
      <w:rFonts w:ascii="Calibri" w:eastAsia="Calibri" w:hAnsi="Calibri" w:cs="Times New Roman"/>
      <w:szCs w:val="20"/>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C35"/>
    <w:pPr>
      <w:spacing w:line="256" w:lineRule="auto"/>
      <w:ind w:left="720"/>
      <w:contextualSpacing/>
    </w:pPr>
    <w:rPr>
      <w:rFonts w:ascii="Calibri" w:hAnsi="Calibri"/>
      <w:sz w:val="22"/>
    </w:rPr>
  </w:style>
  <w:style w:type="paragraph" w:styleId="NormalWeb">
    <w:name w:val="Normal (Web)"/>
    <w:basedOn w:val="Normal"/>
    <w:uiPriority w:val="99"/>
    <w:unhideWhenUsed/>
    <w:rsid w:val="00324C35"/>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24C35"/>
    <w:pPr>
      <w:widowControl w:val="0"/>
      <w:autoSpaceDE w:val="0"/>
      <w:autoSpaceDN w:val="0"/>
      <w:spacing w:after="0" w:line="240" w:lineRule="auto"/>
    </w:pPr>
    <w:rPr>
      <w:rFonts w:eastAsia="Times New Roman"/>
      <w:szCs w:val="24"/>
    </w:rPr>
  </w:style>
  <w:style w:type="character" w:customStyle="1" w:styleId="BodyTextChar">
    <w:name w:val="Body Text Char"/>
    <w:basedOn w:val="DefaultParagraphFont"/>
    <w:link w:val="BodyText"/>
    <w:uiPriority w:val="1"/>
    <w:rsid w:val="00324C35"/>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24C35"/>
    <w:rPr>
      <w:b/>
      <w:bCs/>
      <w:sz w:val="20"/>
      <w:szCs w:val="20"/>
    </w:rPr>
  </w:style>
  <w:style w:type="paragraph" w:styleId="TOCHeading">
    <w:name w:val="TOC Heading"/>
    <w:basedOn w:val="Heading1"/>
    <w:next w:val="Normal"/>
    <w:uiPriority w:val="39"/>
    <w:unhideWhenUsed/>
    <w:qFormat/>
    <w:rsid w:val="00324C35"/>
    <w:pPr>
      <w:keepLines/>
      <w:numPr>
        <w:numId w:val="0"/>
      </w:numPr>
      <w:spacing w:after="0"/>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324C35"/>
  </w:style>
  <w:style w:type="paragraph" w:styleId="TOC2">
    <w:name w:val="toc 2"/>
    <w:basedOn w:val="Normal"/>
    <w:next w:val="Normal"/>
    <w:autoRedefine/>
    <w:uiPriority w:val="39"/>
    <w:unhideWhenUsed/>
    <w:rsid w:val="00324C35"/>
    <w:pPr>
      <w:ind w:left="240"/>
    </w:pPr>
  </w:style>
  <w:style w:type="paragraph" w:styleId="TOC3">
    <w:name w:val="toc 3"/>
    <w:basedOn w:val="Normal"/>
    <w:next w:val="Normal"/>
    <w:autoRedefine/>
    <w:uiPriority w:val="39"/>
    <w:unhideWhenUsed/>
    <w:rsid w:val="00324C35"/>
    <w:pPr>
      <w:ind w:left="480"/>
    </w:pPr>
  </w:style>
  <w:style w:type="character" w:styleId="Hyperlink">
    <w:name w:val="Hyperlink"/>
    <w:uiPriority w:val="99"/>
    <w:unhideWhenUsed/>
    <w:rsid w:val="00324C35"/>
    <w:rPr>
      <w:color w:val="0563C1"/>
      <w:u w:val="single"/>
    </w:rPr>
  </w:style>
  <w:style w:type="paragraph" w:styleId="Header">
    <w:name w:val="header"/>
    <w:basedOn w:val="Normal"/>
    <w:link w:val="HeaderChar"/>
    <w:uiPriority w:val="99"/>
    <w:unhideWhenUsed/>
    <w:rsid w:val="00324C35"/>
    <w:pPr>
      <w:tabs>
        <w:tab w:val="center" w:pos="4680"/>
        <w:tab w:val="right" w:pos="9360"/>
      </w:tabs>
    </w:pPr>
  </w:style>
  <w:style w:type="character" w:customStyle="1" w:styleId="HeaderChar">
    <w:name w:val="Header Char"/>
    <w:basedOn w:val="DefaultParagraphFont"/>
    <w:link w:val="Header"/>
    <w:uiPriority w:val="99"/>
    <w:rsid w:val="00324C35"/>
    <w:rPr>
      <w:rFonts w:ascii="Times New Roman" w:eastAsia="Calibri" w:hAnsi="Times New Roman" w:cs="Times New Roman"/>
      <w:sz w:val="24"/>
      <w:lang w:val="en-US"/>
    </w:rPr>
  </w:style>
  <w:style w:type="paragraph" w:styleId="Footer">
    <w:name w:val="footer"/>
    <w:basedOn w:val="Normal"/>
    <w:link w:val="FooterChar"/>
    <w:uiPriority w:val="99"/>
    <w:unhideWhenUsed/>
    <w:rsid w:val="00324C35"/>
    <w:pPr>
      <w:tabs>
        <w:tab w:val="center" w:pos="4680"/>
        <w:tab w:val="right" w:pos="9360"/>
      </w:tabs>
    </w:pPr>
  </w:style>
  <w:style w:type="character" w:customStyle="1" w:styleId="FooterChar">
    <w:name w:val="Footer Char"/>
    <w:basedOn w:val="DefaultParagraphFont"/>
    <w:link w:val="Footer"/>
    <w:uiPriority w:val="99"/>
    <w:rsid w:val="00324C35"/>
    <w:rPr>
      <w:rFonts w:ascii="Times New Roman" w:eastAsia="Calibri" w:hAnsi="Times New Roman" w:cs="Times New Roman"/>
      <w:sz w:val="24"/>
      <w:lang w:val="en-US"/>
    </w:rPr>
  </w:style>
  <w:style w:type="paragraph" w:styleId="TableofFigures">
    <w:name w:val="table of figures"/>
    <w:basedOn w:val="Normal"/>
    <w:next w:val="Normal"/>
    <w:uiPriority w:val="99"/>
    <w:unhideWhenUsed/>
    <w:rsid w:val="00324C35"/>
  </w:style>
  <w:style w:type="paragraph" w:styleId="BalloonText">
    <w:name w:val="Balloon Text"/>
    <w:basedOn w:val="Normal"/>
    <w:link w:val="BalloonTextChar"/>
    <w:uiPriority w:val="99"/>
    <w:semiHidden/>
    <w:unhideWhenUsed/>
    <w:rsid w:val="00324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C35"/>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BA14F0"/>
    <w:rPr>
      <w:sz w:val="16"/>
      <w:szCs w:val="16"/>
    </w:rPr>
  </w:style>
  <w:style w:type="paragraph" w:styleId="CommentText">
    <w:name w:val="annotation text"/>
    <w:basedOn w:val="Normal"/>
    <w:link w:val="CommentTextChar"/>
    <w:uiPriority w:val="99"/>
    <w:semiHidden/>
    <w:unhideWhenUsed/>
    <w:rsid w:val="00BA14F0"/>
    <w:pPr>
      <w:spacing w:line="240" w:lineRule="auto"/>
    </w:pPr>
    <w:rPr>
      <w:sz w:val="20"/>
      <w:szCs w:val="20"/>
    </w:rPr>
  </w:style>
  <w:style w:type="character" w:customStyle="1" w:styleId="CommentTextChar">
    <w:name w:val="Comment Text Char"/>
    <w:basedOn w:val="DefaultParagraphFont"/>
    <w:link w:val="CommentText"/>
    <w:uiPriority w:val="99"/>
    <w:semiHidden/>
    <w:rsid w:val="00BA14F0"/>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A14F0"/>
    <w:rPr>
      <w:b/>
      <w:bCs/>
    </w:rPr>
  </w:style>
  <w:style w:type="character" w:customStyle="1" w:styleId="CommentSubjectChar">
    <w:name w:val="Comment Subject Char"/>
    <w:basedOn w:val="CommentTextChar"/>
    <w:link w:val="CommentSubject"/>
    <w:uiPriority w:val="99"/>
    <w:semiHidden/>
    <w:rsid w:val="00BA14F0"/>
    <w:rPr>
      <w:rFonts w:ascii="Times New Roman" w:eastAsia="Calibri"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F481-9AEF-4E53-9AD4-CE1C58A0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24</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niethan kunya</dc:creator>
  <cp:keywords/>
  <dc:description/>
  <cp:lastModifiedBy>user1</cp:lastModifiedBy>
  <cp:revision>36</cp:revision>
  <dcterms:created xsi:type="dcterms:W3CDTF">2020-03-10T15:15:00Z</dcterms:created>
  <dcterms:modified xsi:type="dcterms:W3CDTF">2020-04-29T23:42:00Z</dcterms:modified>
</cp:coreProperties>
</file>